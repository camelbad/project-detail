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jc w:val="center"/>
        <w:rPr>
          <w:b w:val="0"/>
          <w:sz w:val="56"/>
          <w:szCs w:val="56"/>
        </w:rPr>
      </w:pPr>
      <w:bookmarkStart w:colFirst="0" w:colLast="0" w:name="_gt1t8s7pp9ev" w:id="0"/>
      <w:bookmarkEnd w:id="0"/>
      <w:r w:rsidDel="00000000" w:rsidR="00000000" w:rsidRPr="00000000">
        <w:rPr>
          <w:b w:val="0"/>
          <w:sz w:val="56"/>
          <w:szCs w:val="56"/>
          <w:rtl w:val="0"/>
        </w:rPr>
        <w:t xml:space="preserve"> My Wellbeing Kit</w:t>
      </w:r>
    </w:p>
    <w:p w:rsidR="00000000" w:rsidDel="00000000" w:rsidP="00000000" w:rsidRDefault="00000000" w:rsidRPr="00000000" w14:paraId="00000001">
      <w:pPr>
        <w:spacing w:line="276" w:lineRule="auto"/>
        <w:contextualSpacing w:val="0"/>
        <w:jc w:val="center"/>
        <w:rPr/>
      </w:pPr>
      <w:r w:rsidDel="00000000" w:rsidR="00000000" w:rsidRPr="00000000">
        <w:rPr>
          <w:color w:val="666666"/>
          <w:sz w:val="36"/>
          <w:szCs w:val="36"/>
          <w:rtl w:val="0"/>
        </w:rPr>
        <w:t xml:space="preserve">Requirements Traceability Matrix</w:t>
      </w:r>
      <w:r w:rsidDel="00000000" w:rsidR="00000000" w:rsidRPr="00000000">
        <w:rPr>
          <w:rtl w:val="0"/>
        </w:rPr>
        <w:t xml:space="preserve">                                       </w:t>
      </w:r>
    </w:p>
    <w:tbl>
      <w:tblPr>
        <w:tblStyle w:val="Table1"/>
        <w:tblW w:w="13958.0" w:type="dxa"/>
        <w:jc w:val="center"/>
        <w:tblLayout w:type="fixed"/>
        <w:tblLook w:val="0600"/>
      </w:tblPr>
      <w:tblGrid>
        <w:gridCol w:w="6979"/>
        <w:gridCol w:w="6979"/>
        <w:tblGridChange w:id="0">
          <w:tblGrid>
            <w:gridCol w:w="6979"/>
            <w:gridCol w:w="6979"/>
          </w:tblGrid>
        </w:tblGridChange>
      </w:tblGrid>
      <w:tr>
        <w:trPr>
          <w:trHeight w:val="140" w:hRule="atLeast"/>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2">
            <w:pPr>
              <w:widowControl w:val="0"/>
              <w:spacing w:line="276" w:lineRule="auto"/>
              <w:contextualSpacing w:val="0"/>
              <w:jc w:val="right"/>
              <w:rPr>
                <w:sz w:val="20"/>
                <w:szCs w:val="20"/>
              </w:rPr>
            </w:pPr>
            <w:r w:rsidDel="00000000" w:rsidR="00000000" w:rsidRPr="00000000">
              <w:rPr>
                <w:sz w:val="20"/>
                <w:szCs w:val="20"/>
                <w:rtl w:val="0"/>
              </w:rPr>
              <w:t xml:space="preserve">Sam Fahey   </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3">
            <w:pPr>
              <w:spacing w:line="276" w:lineRule="auto"/>
              <w:contextualSpacing w:val="0"/>
              <w:rPr>
                <w:sz w:val="20"/>
                <w:szCs w:val="20"/>
              </w:rPr>
            </w:pPr>
            <w:r w:rsidDel="00000000" w:rsidR="00000000" w:rsidRPr="00000000">
              <w:rPr>
                <w:sz w:val="20"/>
                <w:szCs w:val="20"/>
                <w:rtl w:val="0"/>
              </w:rPr>
              <w:t xml:space="preserve">Project Manager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4">
            <w:pPr>
              <w:spacing w:line="276" w:lineRule="auto"/>
              <w:contextualSpacing w:val="0"/>
              <w:jc w:val="right"/>
              <w:rPr>
                <w:sz w:val="20"/>
                <w:szCs w:val="20"/>
              </w:rPr>
            </w:pPr>
            <w:r w:rsidDel="00000000" w:rsidR="00000000" w:rsidRPr="00000000">
              <w:rPr>
                <w:sz w:val="20"/>
                <w:szCs w:val="20"/>
                <w:rtl w:val="0"/>
              </w:rPr>
              <w:t xml:space="preserve">Aidan Vos</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5">
            <w:pPr>
              <w:spacing w:line="276" w:lineRule="auto"/>
              <w:contextualSpacing w:val="0"/>
              <w:rPr>
                <w:sz w:val="20"/>
                <w:szCs w:val="20"/>
              </w:rPr>
            </w:pPr>
            <w:r w:rsidDel="00000000" w:rsidR="00000000" w:rsidRPr="00000000">
              <w:rPr>
                <w:sz w:val="20"/>
                <w:szCs w:val="20"/>
                <w:rtl w:val="0"/>
              </w:rPr>
              <w:t xml:space="preserve">Client Liaison</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6">
            <w:pPr>
              <w:spacing w:line="276" w:lineRule="auto"/>
              <w:contextualSpacing w:val="0"/>
              <w:jc w:val="right"/>
              <w:rPr>
                <w:sz w:val="20"/>
                <w:szCs w:val="20"/>
              </w:rPr>
            </w:pPr>
            <w:r w:rsidDel="00000000" w:rsidR="00000000" w:rsidRPr="00000000">
              <w:rPr>
                <w:sz w:val="20"/>
                <w:szCs w:val="20"/>
                <w:rtl w:val="0"/>
              </w:rPr>
              <w:t xml:space="preserve">Changlai Zhao</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7">
            <w:pPr>
              <w:spacing w:line="276" w:lineRule="auto"/>
              <w:contextualSpacing w:val="0"/>
              <w:rPr>
                <w:sz w:val="20"/>
                <w:szCs w:val="20"/>
              </w:rPr>
            </w:pPr>
            <w:r w:rsidDel="00000000" w:rsidR="00000000" w:rsidRPr="00000000">
              <w:rPr>
                <w:sz w:val="20"/>
                <w:szCs w:val="20"/>
                <w:rtl w:val="0"/>
              </w:rPr>
              <w:t xml:space="preserve">Lead Artist/Interfacer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8">
            <w:pPr>
              <w:spacing w:line="276" w:lineRule="auto"/>
              <w:contextualSpacing w:val="0"/>
              <w:jc w:val="right"/>
              <w:rPr>
                <w:sz w:val="20"/>
                <w:szCs w:val="20"/>
              </w:rPr>
            </w:pPr>
            <w:r w:rsidDel="00000000" w:rsidR="00000000" w:rsidRPr="00000000">
              <w:rPr>
                <w:sz w:val="20"/>
                <w:szCs w:val="20"/>
                <w:rtl w:val="0"/>
              </w:rPr>
              <w:t xml:space="preserve">William Stephenson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9">
            <w:pPr>
              <w:spacing w:line="276" w:lineRule="auto"/>
              <w:contextualSpacing w:val="0"/>
              <w:rPr>
                <w:sz w:val="20"/>
                <w:szCs w:val="20"/>
              </w:rPr>
            </w:pPr>
            <w:r w:rsidDel="00000000" w:rsidR="00000000" w:rsidRPr="00000000">
              <w:rPr>
                <w:sz w:val="20"/>
                <w:szCs w:val="20"/>
                <w:rtl w:val="0"/>
              </w:rPr>
              <w:t xml:space="preserve">Lead Programmer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A">
            <w:pPr>
              <w:widowControl w:val="0"/>
              <w:spacing w:line="276" w:lineRule="auto"/>
              <w:contextualSpacing w:val="0"/>
              <w:jc w:val="right"/>
              <w:rPr>
                <w:sz w:val="20"/>
                <w:szCs w:val="20"/>
              </w:rPr>
            </w:pPr>
            <w:r w:rsidDel="00000000" w:rsidR="00000000" w:rsidRPr="00000000">
              <w:rPr>
                <w:sz w:val="20"/>
                <w:szCs w:val="20"/>
                <w:rtl w:val="0"/>
              </w:rPr>
              <w:t xml:space="preserve">WenHao Wang</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B">
            <w:pPr>
              <w:spacing w:line="276" w:lineRule="auto"/>
              <w:contextualSpacing w:val="0"/>
              <w:rPr>
                <w:sz w:val="20"/>
                <w:szCs w:val="20"/>
              </w:rPr>
            </w:pPr>
            <w:r w:rsidDel="00000000" w:rsidR="00000000" w:rsidRPr="00000000">
              <w:rPr>
                <w:sz w:val="20"/>
                <w:szCs w:val="20"/>
                <w:rtl w:val="0"/>
              </w:rPr>
              <w:t xml:space="preserve">Lead Programmer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C">
            <w:pPr>
              <w:widowControl w:val="0"/>
              <w:spacing w:line="276" w:lineRule="auto"/>
              <w:contextualSpacing w:val="0"/>
              <w:jc w:val="right"/>
              <w:rPr>
                <w:sz w:val="20"/>
                <w:szCs w:val="20"/>
              </w:rPr>
            </w:pPr>
            <w:r w:rsidDel="00000000" w:rsidR="00000000" w:rsidRPr="00000000">
              <w:rPr>
                <w:sz w:val="20"/>
                <w:szCs w:val="20"/>
                <w:rtl w:val="0"/>
              </w:rPr>
              <w:t xml:space="preserve">Weibo Chen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D">
            <w:pPr>
              <w:widowControl w:val="0"/>
              <w:spacing w:line="276" w:lineRule="auto"/>
              <w:contextualSpacing w:val="0"/>
              <w:rPr>
                <w:sz w:val="20"/>
                <w:szCs w:val="20"/>
              </w:rPr>
            </w:pPr>
            <w:r w:rsidDel="00000000" w:rsidR="00000000" w:rsidRPr="00000000">
              <w:rPr>
                <w:sz w:val="20"/>
                <w:szCs w:val="20"/>
                <w:rtl w:val="0"/>
              </w:rPr>
              <w:t xml:space="preserve">Lead Designer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E">
            <w:pPr>
              <w:widowControl w:val="0"/>
              <w:spacing w:line="276" w:lineRule="auto"/>
              <w:contextualSpacing w:val="0"/>
              <w:jc w:val="right"/>
              <w:rPr>
                <w:sz w:val="20"/>
                <w:szCs w:val="20"/>
              </w:rPr>
            </w:pPr>
            <w:r w:rsidDel="00000000" w:rsidR="00000000" w:rsidRPr="00000000">
              <w:rPr>
                <w:sz w:val="20"/>
                <w:szCs w:val="20"/>
                <w:rtl w:val="0"/>
              </w:rPr>
              <w:t xml:space="preserve">Sa Ma</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F">
            <w:pPr>
              <w:widowControl w:val="0"/>
              <w:spacing w:line="276" w:lineRule="auto"/>
              <w:contextualSpacing w:val="0"/>
              <w:rPr>
                <w:sz w:val="20"/>
                <w:szCs w:val="20"/>
              </w:rPr>
            </w:pPr>
            <w:r w:rsidDel="00000000" w:rsidR="00000000" w:rsidRPr="00000000">
              <w:rPr>
                <w:sz w:val="20"/>
                <w:szCs w:val="20"/>
                <w:rtl w:val="0"/>
              </w:rPr>
              <w:t xml:space="preserve">Lead Designer</w:t>
            </w:r>
          </w:p>
        </w:tc>
      </w:tr>
    </w:tbl>
    <w:p w:rsidR="00000000" w:rsidDel="00000000" w:rsidP="00000000" w:rsidRDefault="00000000" w:rsidRPr="00000000" w14:paraId="00000010">
      <w:pPr>
        <w:widowControl w:val="0"/>
        <w:contextualSpacing w:val="0"/>
        <w:rPr/>
      </w:pPr>
      <w:r w:rsidDel="00000000" w:rsidR="00000000" w:rsidRPr="00000000">
        <w:rPr>
          <w:rtl w:val="0"/>
        </w:rPr>
      </w:r>
    </w:p>
    <w:p w:rsidR="00000000" w:rsidDel="00000000" w:rsidP="00000000" w:rsidRDefault="00000000" w:rsidRPr="00000000" w14:paraId="00000011">
      <w:pPr>
        <w:pStyle w:val="Heading1"/>
        <w:widowControl w:val="0"/>
        <w:spacing w:after="0" w:line="276" w:lineRule="auto"/>
        <w:contextualSpacing w:val="0"/>
        <w:rPr/>
      </w:pPr>
      <w:bookmarkStart w:colFirst="0" w:colLast="0" w:name="_6jxsjjpsfkwb" w:id="1"/>
      <w:bookmarkEnd w:id="1"/>
      <w:r w:rsidDel="00000000" w:rsidR="00000000" w:rsidRPr="00000000">
        <w:rPr>
          <w:rtl w:val="0"/>
        </w:rPr>
        <w:t xml:space="preserve">1</w:t>
        <w:tab/>
        <w:t xml:space="preserve">Legend</w:t>
        <w:tab/>
      </w:r>
    </w:p>
    <w:p w:rsidR="00000000" w:rsidDel="00000000" w:rsidP="00000000" w:rsidRDefault="00000000" w:rsidRPr="00000000" w14:paraId="00000012">
      <w:pPr>
        <w:spacing w:line="276" w:lineRule="auto"/>
        <w:contextualSpacing w:val="0"/>
        <w:rPr/>
      </w:pPr>
      <w:r w:rsidDel="00000000" w:rsidR="00000000" w:rsidRPr="00000000">
        <w:rPr>
          <w:rtl w:val="0"/>
        </w:rPr>
      </w:r>
    </w:p>
    <w:tbl>
      <w:tblPr>
        <w:tblStyle w:val="Table2"/>
        <w:tblW w:w="4725.0" w:type="dxa"/>
        <w:jc w:val="left"/>
        <w:tblInd w:w="100.0" w:type="pct"/>
        <w:tblBorders>
          <w:top w:color="9cc3e5" w:space="0" w:sz="8" w:val="single"/>
          <w:left w:color="9cc3e5" w:space="0" w:sz="8" w:val="single"/>
          <w:bottom w:color="9cc3e5" w:space="0" w:sz="8" w:val="single"/>
          <w:right w:color="9cc3e5" w:space="0" w:sz="8" w:val="single"/>
          <w:insideH w:color="9cc3e5" w:space="0" w:sz="8" w:val="single"/>
          <w:insideV w:color="9cc3e5" w:space="0" w:sz="8" w:val="single"/>
        </w:tblBorders>
        <w:tblLayout w:type="fixed"/>
        <w:tblLook w:val="0600"/>
      </w:tblPr>
      <w:tblGrid>
        <w:gridCol w:w="1320"/>
        <w:gridCol w:w="3405"/>
        <w:tblGridChange w:id="0">
          <w:tblGrid>
            <w:gridCol w:w="1320"/>
            <w:gridCol w:w="3405"/>
          </w:tblGrid>
        </w:tblGridChange>
      </w:tblGrid>
      <w:tr>
        <w:tc>
          <w:tcPr>
            <w:shd w:fill="5b9bd5"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76" w:lineRule="auto"/>
              <w:ind w:left="0" w:firstLine="0"/>
              <w:contextualSpacing w:val="0"/>
              <w:rPr>
                <w:b w:val="1"/>
                <w:color w:val="ffffff"/>
              </w:rPr>
            </w:pPr>
            <w:r w:rsidDel="00000000" w:rsidR="00000000" w:rsidRPr="00000000">
              <w:rPr>
                <w:b w:val="1"/>
                <w:color w:val="ffffff"/>
                <w:rtl w:val="0"/>
              </w:rPr>
              <w:t xml:space="preserve">Type</w:t>
            </w:r>
          </w:p>
        </w:tc>
        <w:tc>
          <w:tcPr>
            <w:shd w:fill="5b9bd5"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76" w:lineRule="auto"/>
              <w:ind w:left="0" w:firstLine="0"/>
              <w:contextualSpacing w:val="0"/>
              <w:rPr>
                <w:b w:val="1"/>
                <w:color w:val="ffffff"/>
              </w:rPr>
            </w:pPr>
            <w:r w:rsidDel="00000000" w:rsidR="00000000" w:rsidRPr="00000000">
              <w:rPr>
                <w:b w:val="1"/>
                <w:color w:val="ffffff"/>
                <w:rtl w:val="0"/>
              </w:rPr>
              <w:t xml:space="preserve">Description</w:t>
            </w:r>
          </w:p>
        </w:tc>
      </w:tr>
      <w:tr>
        <w:tc>
          <w:tcPr>
            <w:shd w:fill="deebf6"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contextualSpacing w:val="0"/>
              <w:rPr>
                <w:b w:val="1"/>
              </w:rPr>
            </w:pPr>
            <w:r w:rsidDel="00000000" w:rsidR="00000000" w:rsidRPr="00000000">
              <w:rPr>
                <w:b w:val="1"/>
                <w:rtl w:val="0"/>
              </w:rPr>
              <w:t xml:space="preserve">HW</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76" w:lineRule="auto"/>
              <w:ind w:left="0" w:firstLine="0"/>
              <w:contextualSpacing w:val="0"/>
              <w:rPr/>
            </w:pPr>
            <w:r w:rsidDel="00000000" w:rsidR="00000000" w:rsidRPr="00000000">
              <w:rPr>
                <w:rtl w:val="0"/>
              </w:rPr>
              <w:t xml:space="preserve">Hardware Requirement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contextualSpacing w:val="0"/>
              <w:rPr>
                <w:b w:val="1"/>
              </w:rPr>
            </w:pPr>
            <w:r w:rsidDel="00000000" w:rsidR="00000000" w:rsidRPr="00000000">
              <w:rPr>
                <w:b w:val="1"/>
                <w:rtl w:val="0"/>
              </w:rPr>
              <w:t xml:space="preserve">SW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76" w:lineRule="auto"/>
              <w:ind w:left="0" w:firstLine="0"/>
              <w:contextualSpacing w:val="0"/>
              <w:rPr/>
            </w:pPr>
            <w:r w:rsidDel="00000000" w:rsidR="00000000" w:rsidRPr="00000000">
              <w:rPr>
                <w:rtl w:val="0"/>
              </w:rPr>
              <w:t xml:space="preserve">Software Requirement</w:t>
            </w:r>
          </w:p>
        </w:tc>
      </w:tr>
      <w:tr>
        <w:tc>
          <w:tcPr>
            <w:shd w:fill="deebf6"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76" w:lineRule="auto"/>
              <w:ind w:left="0" w:firstLine="0"/>
              <w:contextualSpacing w:val="0"/>
              <w:rPr>
                <w:b w:val="1"/>
              </w:rPr>
            </w:pPr>
            <w:r w:rsidDel="00000000" w:rsidR="00000000" w:rsidRPr="00000000">
              <w:rPr>
                <w:b w:val="1"/>
                <w:rtl w:val="0"/>
              </w:rPr>
              <w:t xml:space="preserve">NTH</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76" w:lineRule="auto"/>
              <w:ind w:left="0" w:firstLine="0"/>
              <w:contextualSpacing w:val="0"/>
              <w:rPr/>
            </w:pPr>
            <w:r w:rsidDel="00000000" w:rsidR="00000000" w:rsidRPr="00000000">
              <w:rPr>
                <w:rtl w:val="0"/>
              </w:rPr>
              <w:t xml:space="preserve">Nice to Have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76" w:lineRule="auto"/>
              <w:ind w:left="0" w:firstLine="0"/>
              <w:contextualSpacing w:val="0"/>
              <w:rPr>
                <w:b w:val="1"/>
              </w:rPr>
            </w:pPr>
            <w:r w:rsidDel="00000000" w:rsidR="00000000" w:rsidRPr="00000000">
              <w:rPr>
                <w:b w:val="1"/>
                <w:rtl w:val="0"/>
              </w:rPr>
              <w:t xml:space="preserve">D(#n)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76" w:lineRule="auto"/>
              <w:ind w:left="0" w:firstLine="0"/>
              <w:contextualSpacing w:val="0"/>
              <w:rPr/>
            </w:pPr>
            <w:r w:rsidDel="00000000" w:rsidR="00000000" w:rsidRPr="00000000">
              <w:rPr>
                <w:rtl w:val="0"/>
              </w:rPr>
              <w:t xml:space="preserve">Duplicate of entry #n</w:t>
            </w:r>
          </w:p>
        </w:tc>
      </w:tr>
      <w:tr>
        <w:tc>
          <w:tcPr>
            <w:shd w:fill="deebf6"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76" w:lineRule="auto"/>
              <w:ind w:left="0" w:firstLine="0"/>
              <w:contextualSpacing w:val="0"/>
              <w:rPr>
                <w:b w:val="1"/>
              </w:rPr>
            </w:pPr>
            <w:r w:rsidDel="00000000" w:rsidR="00000000" w:rsidRPr="00000000">
              <w:rPr>
                <w:b w:val="1"/>
                <w:rtl w:val="0"/>
              </w:rPr>
              <w:t xml:space="preserve">SWC</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76" w:lineRule="auto"/>
              <w:ind w:left="0" w:firstLine="0"/>
              <w:contextualSpacing w:val="0"/>
              <w:rPr/>
            </w:pPr>
            <w:r w:rsidDel="00000000" w:rsidR="00000000" w:rsidRPr="00000000">
              <w:rPr>
                <w:rtl w:val="0"/>
              </w:rPr>
              <w:t xml:space="preserve">Software Constraint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76" w:lineRule="auto"/>
              <w:ind w:left="0" w:firstLine="0"/>
              <w:contextualSpacing w:val="0"/>
              <w:rPr>
                <w:b w:val="1"/>
              </w:rPr>
            </w:pPr>
            <w:r w:rsidDel="00000000" w:rsidR="00000000" w:rsidRPr="00000000">
              <w:rPr>
                <w:b w:val="1"/>
                <w:rtl w:val="0"/>
              </w:rPr>
              <w:t xml:space="preserv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76" w:lineRule="auto"/>
              <w:ind w:left="0" w:firstLine="0"/>
              <w:contextualSpacing w:val="0"/>
              <w:rPr/>
            </w:pPr>
            <w:r w:rsidDel="00000000" w:rsidR="00000000" w:rsidRPr="00000000">
              <w:rPr>
                <w:rtl w:val="0"/>
              </w:rPr>
              <w:t xml:space="preserve">Performance Requirement</w:t>
            </w:r>
          </w:p>
        </w:tc>
      </w:tr>
      <w:tr>
        <w:tc>
          <w:tcPr>
            <w:shd w:fill="deebf6"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76" w:lineRule="auto"/>
              <w:ind w:left="0" w:firstLine="0"/>
              <w:contextualSpacing w:val="0"/>
              <w:rPr>
                <w:b w:val="1"/>
              </w:rPr>
            </w:pPr>
            <w:r w:rsidDel="00000000" w:rsidR="00000000" w:rsidRPr="00000000">
              <w:rPr>
                <w:b w:val="1"/>
                <w:rtl w:val="0"/>
              </w:rPr>
              <w:t xml:space="preserve">DR</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76" w:lineRule="auto"/>
              <w:ind w:left="0" w:firstLine="0"/>
              <w:contextualSpacing w:val="0"/>
              <w:rPr/>
            </w:pPr>
            <w:r w:rsidDel="00000000" w:rsidR="00000000" w:rsidRPr="00000000">
              <w:rPr>
                <w:rtl w:val="0"/>
              </w:rPr>
              <w:t xml:space="preserve">Derived Requirement</w:t>
            </w:r>
          </w:p>
        </w:tc>
      </w:tr>
    </w:tbl>
    <w:p w:rsidR="00000000" w:rsidDel="00000000" w:rsidP="00000000" w:rsidRDefault="00000000" w:rsidRPr="00000000" w14:paraId="00000023">
      <w:pPr>
        <w:pStyle w:val="Heading1"/>
        <w:widowControl w:val="0"/>
        <w:spacing w:line="276" w:lineRule="auto"/>
        <w:contextualSpacing w:val="0"/>
        <w:rPr/>
      </w:pPr>
      <w:bookmarkStart w:colFirst="0" w:colLast="0" w:name="_xs0b0jxo5fzz" w:id="2"/>
      <w:bookmarkEnd w:id="2"/>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widowControl w:val="0"/>
        <w:spacing w:line="276" w:lineRule="auto"/>
        <w:contextualSpacing w:val="0"/>
        <w:rPr>
          <w:sz w:val="44"/>
          <w:szCs w:val="44"/>
        </w:rPr>
      </w:pPr>
      <w:bookmarkStart w:colFirst="0" w:colLast="0" w:name="_5ivm8mujxuu5" w:id="3"/>
      <w:bookmarkEnd w:id="3"/>
      <w:r w:rsidDel="00000000" w:rsidR="00000000" w:rsidRPr="00000000">
        <w:rPr>
          <w:rtl w:val="0"/>
        </w:rPr>
        <w:t xml:space="preserve">2</w:t>
        <w:tab/>
        <w:t xml:space="preserve">Requirements Trace Matrix</w:t>
      </w:r>
      <w:r w:rsidDel="00000000" w:rsidR="00000000" w:rsidRPr="00000000">
        <w:rPr>
          <w:rtl w:val="0"/>
        </w:rPr>
      </w:r>
    </w:p>
    <w:tbl>
      <w:tblPr>
        <w:tblStyle w:val="Table3"/>
        <w:tblW w:w="1377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050"/>
        <w:gridCol w:w="1065"/>
        <w:gridCol w:w="5415"/>
        <w:gridCol w:w="1335"/>
        <w:gridCol w:w="1170"/>
        <w:gridCol w:w="3735"/>
        <w:tblGridChange w:id="0">
          <w:tblGrid>
            <w:gridCol w:w="1050"/>
            <w:gridCol w:w="1065"/>
            <w:gridCol w:w="5415"/>
            <w:gridCol w:w="1335"/>
            <w:gridCol w:w="1170"/>
            <w:gridCol w:w="3735"/>
          </w:tblGrid>
        </w:tblGridChange>
      </w:tblGrid>
      <w:tr>
        <w:tc>
          <w:tcPr/>
          <w:p w:rsidR="00000000" w:rsidDel="00000000" w:rsidP="00000000" w:rsidRDefault="00000000" w:rsidRPr="00000000" w14:paraId="0000002B">
            <w:pPr>
              <w:spacing w:line="276" w:lineRule="auto"/>
              <w:contextualSpacing w:val="0"/>
              <w:rPr/>
            </w:pPr>
            <w:bookmarkStart w:colFirst="0" w:colLast="0" w:name="_gjdgxs" w:id="4"/>
            <w:bookmarkEnd w:id="4"/>
            <w:r w:rsidDel="00000000" w:rsidR="00000000" w:rsidRPr="00000000">
              <w:rPr>
                <w:rtl w:val="0"/>
              </w:rPr>
              <w:t xml:space="preserve">Entry #</w:t>
            </w:r>
          </w:p>
        </w:tc>
        <w:tc>
          <w:tcPr/>
          <w:p w:rsidR="00000000" w:rsidDel="00000000" w:rsidP="00000000" w:rsidRDefault="00000000" w:rsidRPr="00000000" w14:paraId="0000002C">
            <w:pPr>
              <w:spacing w:line="276" w:lineRule="auto"/>
              <w:contextualSpacing w:val="0"/>
              <w:rPr/>
            </w:pPr>
            <w:r w:rsidDel="00000000" w:rsidR="00000000" w:rsidRPr="00000000">
              <w:rPr>
                <w:rtl w:val="0"/>
              </w:rPr>
              <w:t xml:space="preserve">Para #</w:t>
            </w:r>
          </w:p>
        </w:tc>
        <w:tc>
          <w:tcPr/>
          <w:p w:rsidR="00000000" w:rsidDel="00000000" w:rsidP="00000000" w:rsidRDefault="00000000" w:rsidRPr="00000000" w14:paraId="0000002D">
            <w:pPr>
              <w:spacing w:line="276" w:lineRule="auto"/>
              <w:contextualSpacing w:val="0"/>
              <w:rPr/>
            </w:pPr>
            <w:r w:rsidDel="00000000" w:rsidR="00000000" w:rsidRPr="00000000">
              <w:rPr>
                <w:rtl w:val="0"/>
              </w:rPr>
              <w:t xml:space="preserve">Requirements</w:t>
            </w:r>
          </w:p>
        </w:tc>
        <w:tc>
          <w:tcPr/>
          <w:p w:rsidR="00000000" w:rsidDel="00000000" w:rsidP="00000000" w:rsidRDefault="00000000" w:rsidRPr="00000000" w14:paraId="0000002E">
            <w:pPr>
              <w:spacing w:line="276" w:lineRule="auto"/>
              <w:contextualSpacing w:val="0"/>
              <w:rPr/>
            </w:pPr>
            <w:r w:rsidDel="00000000" w:rsidR="00000000" w:rsidRPr="00000000">
              <w:rPr>
                <w:rtl w:val="0"/>
              </w:rPr>
              <w:t xml:space="preserve">Type</w:t>
            </w:r>
          </w:p>
        </w:tc>
        <w:tc>
          <w:tcPr/>
          <w:p w:rsidR="00000000" w:rsidDel="00000000" w:rsidP="00000000" w:rsidRDefault="00000000" w:rsidRPr="00000000" w14:paraId="0000002F">
            <w:pPr>
              <w:spacing w:line="276" w:lineRule="auto"/>
              <w:contextualSpacing w:val="0"/>
              <w:rPr/>
            </w:pPr>
            <w:r w:rsidDel="00000000" w:rsidR="00000000" w:rsidRPr="00000000">
              <w:rPr>
                <w:rtl w:val="0"/>
              </w:rPr>
              <w:t xml:space="preserve">Release</w:t>
            </w:r>
          </w:p>
        </w:tc>
        <w:tc>
          <w:tcPr/>
          <w:p w:rsidR="00000000" w:rsidDel="00000000" w:rsidP="00000000" w:rsidRDefault="00000000" w:rsidRPr="00000000" w14:paraId="00000030">
            <w:pPr>
              <w:spacing w:line="276" w:lineRule="auto"/>
              <w:contextualSpacing w:val="0"/>
              <w:jc w:val="both"/>
              <w:rPr/>
            </w:pPr>
            <w:r w:rsidDel="00000000" w:rsidR="00000000" w:rsidRPr="00000000">
              <w:rPr>
                <w:rtl w:val="0"/>
              </w:rPr>
              <w:t xml:space="preserve">Use Case</w:t>
            </w:r>
          </w:p>
        </w:tc>
      </w:tr>
      <w:tr>
        <w:tc>
          <w:tcPr/>
          <w:p w:rsidR="00000000" w:rsidDel="00000000" w:rsidP="00000000" w:rsidRDefault="00000000" w:rsidRPr="00000000" w14:paraId="00000031">
            <w:pPr>
              <w:spacing w:line="276" w:lineRule="auto"/>
              <w:contextualSpacing w:val="0"/>
              <w:jc w:val="center"/>
              <w:rPr/>
            </w:pPr>
            <w:r w:rsidDel="00000000" w:rsidR="00000000" w:rsidRPr="00000000">
              <w:rPr>
                <w:rtl w:val="0"/>
              </w:rPr>
              <w:t xml:space="preserve">1</w:t>
            </w:r>
          </w:p>
        </w:tc>
        <w:tc>
          <w:tcPr/>
          <w:p w:rsidR="00000000" w:rsidDel="00000000" w:rsidP="00000000" w:rsidRDefault="00000000" w:rsidRPr="00000000" w14:paraId="00000032">
            <w:pPr>
              <w:spacing w:line="276" w:lineRule="auto"/>
              <w:contextualSpacing w:val="0"/>
              <w:jc w:val="center"/>
              <w:rPr/>
            </w:pPr>
            <w:r w:rsidDel="00000000" w:rsidR="00000000" w:rsidRPr="00000000">
              <w:rPr>
                <w:rtl w:val="0"/>
              </w:rPr>
              <w:t xml:space="preserve">1.3</w:t>
            </w:r>
          </w:p>
        </w:tc>
        <w:tc>
          <w:tcPr/>
          <w:p w:rsidR="00000000" w:rsidDel="00000000" w:rsidP="00000000" w:rsidRDefault="00000000" w:rsidRPr="00000000" w14:paraId="00000033">
            <w:pPr>
              <w:spacing w:line="276" w:lineRule="auto"/>
              <w:contextualSpacing w:val="0"/>
              <w:rPr/>
            </w:pPr>
            <w:r w:rsidDel="00000000" w:rsidR="00000000" w:rsidRPr="00000000">
              <w:rPr>
                <w:rtl w:val="0"/>
              </w:rPr>
              <w:t xml:space="preserve">Involving the design and implementation of an application suitable for deployment on Android and IOS smartphone operating systems.</w:t>
            </w:r>
          </w:p>
        </w:tc>
        <w:tc>
          <w:tcPr/>
          <w:p w:rsidR="00000000" w:rsidDel="00000000" w:rsidP="00000000" w:rsidRDefault="00000000" w:rsidRPr="00000000" w14:paraId="00000034">
            <w:pPr>
              <w:spacing w:line="276" w:lineRule="auto"/>
              <w:contextualSpacing w:val="0"/>
              <w:rPr/>
            </w:pPr>
            <w:r w:rsidDel="00000000" w:rsidR="00000000" w:rsidRPr="00000000">
              <w:rPr>
                <w:rtl w:val="0"/>
              </w:rPr>
              <w:t xml:space="preserve">SWC</w:t>
            </w:r>
          </w:p>
        </w:tc>
        <w:tc>
          <w:tcPr/>
          <w:p w:rsidR="00000000" w:rsidDel="00000000" w:rsidP="00000000" w:rsidRDefault="00000000" w:rsidRPr="00000000" w14:paraId="00000035">
            <w:pPr>
              <w:spacing w:line="276" w:lineRule="auto"/>
              <w:contextualSpacing w:val="0"/>
              <w:rPr/>
            </w:pPr>
            <w:r w:rsidDel="00000000" w:rsidR="00000000" w:rsidRPr="00000000">
              <w:rPr>
                <w:rtl w:val="0"/>
              </w:rPr>
              <w:t xml:space="preserve">1, 2</w:t>
            </w:r>
          </w:p>
        </w:tc>
        <w:tc>
          <w:tcPr/>
          <w:p w:rsidR="00000000" w:rsidDel="00000000" w:rsidP="00000000" w:rsidRDefault="00000000" w:rsidRPr="00000000" w14:paraId="00000036">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037">
            <w:pPr>
              <w:spacing w:line="276" w:lineRule="auto"/>
              <w:contextualSpacing w:val="0"/>
              <w:jc w:val="center"/>
              <w:rPr/>
            </w:pPr>
            <w:r w:rsidDel="00000000" w:rsidR="00000000" w:rsidRPr="00000000">
              <w:rPr>
                <w:rtl w:val="0"/>
              </w:rPr>
              <w:t xml:space="preserve">2</w:t>
            </w:r>
          </w:p>
        </w:tc>
        <w:tc>
          <w:tcPr>
            <w:shd w:fill="ffffff" w:val="clear"/>
          </w:tcPr>
          <w:p w:rsidR="00000000" w:rsidDel="00000000" w:rsidP="00000000" w:rsidRDefault="00000000" w:rsidRPr="00000000" w14:paraId="00000038">
            <w:pPr>
              <w:spacing w:line="276" w:lineRule="auto"/>
              <w:contextualSpacing w:val="0"/>
              <w:jc w:val="center"/>
              <w:rPr/>
            </w:pPr>
            <w:r w:rsidDel="00000000" w:rsidR="00000000" w:rsidRPr="00000000">
              <w:rPr>
                <w:rtl w:val="0"/>
              </w:rPr>
              <w:t xml:space="preserve">3.1</w:t>
            </w:r>
          </w:p>
        </w:tc>
        <w:tc>
          <w:tcPr>
            <w:shd w:fill="ffffff" w:val="clear"/>
          </w:tcPr>
          <w:p w:rsidR="00000000" w:rsidDel="00000000" w:rsidP="00000000" w:rsidRDefault="00000000" w:rsidRPr="00000000" w14:paraId="00000039">
            <w:pPr>
              <w:spacing w:line="276" w:lineRule="auto"/>
              <w:contextualSpacing w:val="0"/>
              <w:rPr/>
            </w:pPr>
            <w:ins w:author="Aidan" w:id="0" w:date="2018-07-25T07:38:40Z">
              <w:r w:rsidDel="00000000" w:rsidR="00000000" w:rsidRPr="00000000">
                <w:rPr>
                  <w:rtl w:val="0"/>
                  <w:rPrChange w:author="Aidan" w:id="1" w:date="2018-07-25T07:38:40Z">
                    <w:rPr/>
                  </w:rPrChange>
                </w:rPr>
                <w:t xml:space="preserve">Users will gain access to their cards by first selecting the expandable menu located on the lower left hand side of the applications screen. From the expandable menu users will have the ability to navigate to different areas of the application, this includes the Wellbeing Cards, Journaling System, Helpful Resources and the Settings pages.</w:t>
              </w:r>
            </w:ins>
            <w:del w:author="Aidan" w:id="0" w:date="2018-07-25T07:38:40Z">
              <w:r w:rsidDel="00000000" w:rsidR="00000000" w:rsidRPr="00000000">
                <w:rPr>
                  <w:rtl w:val="0"/>
                  <w:rPrChange w:author="Aidan" w:id="1" w:date="2018-07-25T07:38:40Z">
                    <w:rPr/>
                  </w:rPrChange>
                </w:rPr>
                <w:delText xml:space="preserve">Users will gain access to their cards by selecting the ‘My Cards’ button located on the main menu</w:delText>
              </w:r>
              <w:r w:rsidDel="00000000" w:rsidR="00000000" w:rsidRPr="00000000">
                <w:rPr>
                  <w:rtl w:val="0"/>
                </w:rPr>
                <w:delText xml:space="preserve">.</w:delText>
              </w:r>
            </w:del>
            <w:r w:rsidDel="00000000" w:rsidR="00000000" w:rsidRPr="00000000">
              <w:rPr>
                <w:rtl w:val="0"/>
              </w:rPr>
            </w:r>
          </w:p>
        </w:tc>
        <w:tc>
          <w:tcPr>
            <w:shd w:fill="ffffff" w:val="clear"/>
          </w:tcPr>
          <w:p w:rsidR="00000000" w:rsidDel="00000000" w:rsidP="00000000" w:rsidRDefault="00000000" w:rsidRPr="00000000" w14:paraId="0000003A">
            <w:pPr>
              <w:spacing w:line="276" w:lineRule="auto"/>
              <w:contextualSpacing w:val="0"/>
              <w:rPr/>
            </w:pPr>
            <w:r w:rsidDel="00000000" w:rsidR="00000000" w:rsidRPr="00000000">
              <w:rPr>
                <w:rtl w:val="0"/>
              </w:rPr>
              <w:t xml:space="preserve">SW</w:t>
            </w:r>
          </w:p>
        </w:tc>
        <w:tc>
          <w:tcPr>
            <w:shd w:fill="ffffff" w:val="clear"/>
          </w:tcPr>
          <w:p w:rsidR="00000000" w:rsidDel="00000000" w:rsidP="00000000" w:rsidRDefault="00000000" w:rsidRPr="00000000" w14:paraId="0000003B">
            <w:pPr>
              <w:spacing w:line="276" w:lineRule="auto"/>
              <w:contextualSpacing w:val="0"/>
              <w:rPr/>
            </w:pPr>
            <w:r w:rsidDel="00000000" w:rsidR="00000000" w:rsidRPr="00000000">
              <w:rPr>
                <w:rtl w:val="0"/>
              </w:rPr>
              <w:t xml:space="preserve">1, 2</w:t>
            </w:r>
          </w:p>
        </w:tc>
        <w:tc>
          <w:tcPr>
            <w:shd w:fill="ffffff" w:val="clear"/>
          </w:tcPr>
          <w:p w:rsidR="00000000" w:rsidDel="00000000" w:rsidP="00000000" w:rsidRDefault="00000000" w:rsidRPr="00000000" w14:paraId="0000003C">
            <w:pPr>
              <w:spacing w:line="276" w:lineRule="auto"/>
              <w:contextualSpacing w:val="0"/>
              <w:rPr/>
            </w:pPr>
            <w:r w:rsidDel="00000000" w:rsidR="00000000" w:rsidRPr="00000000">
              <w:rPr>
                <w:rtl w:val="0"/>
              </w:rPr>
              <w:t xml:space="preserve">UC2_User_Selects_CardsMenuOption</w:t>
            </w:r>
          </w:p>
        </w:tc>
      </w:tr>
      <w:tr>
        <w:tc>
          <w:tcPr/>
          <w:p w:rsidR="00000000" w:rsidDel="00000000" w:rsidP="00000000" w:rsidRDefault="00000000" w:rsidRPr="00000000" w14:paraId="0000003D">
            <w:pPr>
              <w:spacing w:line="276" w:lineRule="auto"/>
              <w:contextualSpacing w:val="0"/>
              <w:jc w:val="center"/>
              <w:rPr/>
            </w:pPr>
            <w:r w:rsidDel="00000000" w:rsidR="00000000" w:rsidRPr="00000000">
              <w:rPr>
                <w:rtl w:val="0"/>
              </w:rPr>
              <w:t xml:space="preserve">3</w:t>
            </w:r>
          </w:p>
        </w:tc>
        <w:tc>
          <w:tcPr/>
          <w:p w:rsidR="00000000" w:rsidDel="00000000" w:rsidP="00000000" w:rsidRDefault="00000000" w:rsidRPr="00000000" w14:paraId="0000003E">
            <w:pPr>
              <w:spacing w:line="276" w:lineRule="auto"/>
              <w:contextualSpacing w:val="0"/>
              <w:jc w:val="center"/>
              <w:rPr/>
            </w:pPr>
            <w:r w:rsidDel="00000000" w:rsidR="00000000" w:rsidRPr="00000000">
              <w:rPr>
                <w:rtl w:val="0"/>
              </w:rPr>
              <w:t xml:space="preserve">3.1</w:t>
            </w:r>
          </w:p>
        </w:tc>
        <w:tc>
          <w:tcPr/>
          <w:p w:rsidR="00000000" w:rsidDel="00000000" w:rsidP="00000000" w:rsidRDefault="00000000" w:rsidRPr="00000000" w14:paraId="0000003F">
            <w:pPr>
              <w:spacing w:line="276" w:lineRule="auto"/>
              <w:contextualSpacing w:val="0"/>
              <w:rPr/>
            </w:pPr>
            <w:ins w:author="Aidan" w:id="2" w:date="2018-07-25T07:42:39Z">
              <w:r w:rsidDel="00000000" w:rsidR="00000000" w:rsidRPr="00000000">
                <w:rPr>
                  <w:rtl w:val="0"/>
                  <w:rPrChange w:author="Aidan" w:id="3" w:date="2018-07-25T07:42:39Z">
                    <w:rPr/>
                  </w:rPrChange>
                </w:rPr>
                <w:t xml:space="preserve">The first option within the menu expandable menu system will be that of the Wellbeing cards menu. In an attempt to ensure ease-of-use the application on launch will first open on this screen, as the aim is for the user to primary interact with this system during their time within the application.</w:t>
              </w:r>
            </w:ins>
            <w:del w:author="Aidan" w:id="2" w:date="2018-07-25T07:42:39Z">
              <w:r w:rsidDel="00000000" w:rsidR="00000000" w:rsidRPr="00000000">
                <w:rPr>
                  <w:rtl w:val="0"/>
                  <w:rPrChange w:author="Aidan" w:id="3" w:date="2018-07-25T07:42:39Z">
                    <w:rPr/>
                  </w:rPrChange>
                </w:rPr>
                <w:delText xml:space="preserve">The Main menu can be accessed at any time within the application by dragging open a tabular indicator on the left side of the screen, with the ‘My Cards’ option being presented first on the list of items to indicate its importance.</w:delText>
              </w:r>
            </w:del>
            <w:r w:rsidDel="00000000" w:rsidR="00000000" w:rsidRPr="00000000">
              <w:rPr>
                <w:rtl w:val="0"/>
              </w:rPr>
            </w:r>
          </w:p>
        </w:tc>
        <w:tc>
          <w:tcPr/>
          <w:p w:rsidR="00000000" w:rsidDel="00000000" w:rsidP="00000000" w:rsidRDefault="00000000" w:rsidRPr="00000000" w14:paraId="00000040">
            <w:pPr>
              <w:spacing w:line="276" w:lineRule="auto"/>
              <w:contextualSpacing w:val="0"/>
              <w:rPr/>
            </w:pPr>
            <w:r w:rsidDel="00000000" w:rsidR="00000000" w:rsidRPr="00000000">
              <w:rPr>
                <w:rtl w:val="0"/>
              </w:rPr>
              <w:t xml:space="preserve">SWC2</w:t>
            </w:r>
          </w:p>
        </w:tc>
        <w:tc>
          <w:tcPr/>
          <w:p w:rsidR="00000000" w:rsidDel="00000000" w:rsidP="00000000" w:rsidRDefault="00000000" w:rsidRPr="00000000" w14:paraId="00000041">
            <w:pPr>
              <w:spacing w:line="276" w:lineRule="auto"/>
              <w:contextualSpacing w:val="0"/>
              <w:rPr/>
            </w:pPr>
            <w:r w:rsidDel="00000000" w:rsidR="00000000" w:rsidRPr="00000000">
              <w:rPr>
                <w:rtl w:val="0"/>
              </w:rPr>
              <w:t xml:space="preserve">1, 2</w:t>
            </w:r>
          </w:p>
        </w:tc>
        <w:tc>
          <w:tcPr/>
          <w:p w:rsidR="00000000" w:rsidDel="00000000" w:rsidP="00000000" w:rsidRDefault="00000000" w:rsidRPr="00000000" w14:paraId="00000042">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043">
            <w:pPr>
              <w:spacing w:line="276" w:lineRule="auto"/>
              <w:contextualSpacing w:val="0"/>
              <w:jc w:val="center"/>
              <w:rPr/>
            </w:pPr>
            <w:r w:rsidDel="00000000" w:rsidR="00000000" w:rsidRPr="00000000">
              <w:rPr>
                <w:rtl w:val="0"/>
              </w:rPr>
              <w:t xml:space="preserve">4</w:t>
            </w:r>
          </w:p>
        </w:tc>
        <w:tc>
          <w:tcPr>
            <w:shd w:fill="ffffff" w:val="clear"/>
          </w:tcPr>
          <w:p w:rsidR="00000000" w:rsidDel="00000000" w:rsidP="00000000" w:rsidRDefault="00000000" w:rsidRPr="00000000" w14:paraId="00000044">
            <w:pPr>
              <w:spacing w:line="276" w:lineRule="auto"/>
              <w:contextualSpacing w:val="0"/>
              <w:jc w:val="center"/>
              <w:rPr/>
            </w:pPr>
            <w:r w:rsidDel="00000000" w:rsidR="00000000" w:rsidRPr="00000000">
              <w:rPr>
                <w:rtl w:val="0"/>
              </w:rPr>
              <w:t xml:space="preserve">3.1.1</w:t>
            </w:r>
          </w:p>
        </w:tc>
        <w:tc>
          <w:tcPr>
            <w:shd w:fill="ffffff" w:val="clear"/>
          </w:tcPr>
          <w:p w:rsidR="00000000" w:rsidDel="00000000" w:rsidP="00000000" w:rsidRDefault="00000000" w:rsidRPr="00000000" w14:paraId="00000045">
            <w:pPr>
              <w:spacing w:line="276" w:lineRule="auto"/>
              <w:contextualSpacing w:val="0"/>
              <w:rPr/>
            </w:pPr>
            <w:r w:rsidDel="00000000" w:rsidR="00000000" w:rsidRPr="00000000">
              <w:rPr>
                <w:rtl w:val="0"/>
              </w:rPr>
              <w:t xml:space="preserve">The user will also be offered the ability to flip their cards over rather than be limited to a simple swipe left or right viewing function.</w:t>
            </w:r>
            <w:r w:rsidDel="00000000" w:rsidR="00000000" w:rsidRPr="00000000">
              <w:rPr>
                <w:rtl w:val="0"/>
              </w:rPr>
            </w:r>
          </w:p>
        </w:tc>
        <w:tc>
          <w:tcPr>
            <w:shd w:fill="ffffff" w:val="clear"/>
          </w:tcPr>
          <w:p w:rsidR="00000000" w:rsidDel="00000000" w:rsidP="00000000" w:rsidRDefault="00000000" w:rsidRPr="00000000" w14:paraId="00000046">
            <w:pPr>
              <w:spacing w:line="276" w:lineRule="auto"/>
              <w:contextualSpacing w:val="0"/>
              <w:rPr/>
            </w:pPr>
            <w:r w:rsidDel="00000000" w:rsidR="00000000" w:rsidRPr="00000000">
              <w:rPr>
                <w:rtl w:val="0"/>
              </w:rPr>
              <w:t xml:space="preserve">SW</w:t>
            </w:r>
          </w:p>
        </w:tc>
        <w:tc>
          <w:tcPr>
            <w:shd w:fill="ffffff" w:val="clear"/>
          </w:tcPr>
          <w:p w:rsidR="00000000" w:rsidDel="00000000" w:rsidP="00000000" w:rsidRDefault="00000000" w:rsidRPr="00000000" w14:paraId="00000047">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048">
            <w:pPr>
              <w:spacing w:line="276" w:lineRule="auto"/>
              <w:contextualSpacing w:val="0"/>
              <w:rPr/>
            </w:pPr>
            <w:r w:rsidDel="00000000" w:rsidR="00000000" w:rsidRPr="00000000">
              <w:rPr>
                <w:rtl w:val="0"/>
              </w:rPr>
              <w:t xml:space="preserve">UC4_User_Flips_Card</w:t>
            </w:r>
          </w:p>
        </w:tc>
      </w:tr>
      <w:tr>
        <w:tc>
          <w:tcPr>
            <w:shd w:fill="deebf6" w:val="clear"/>
          </w:tcPr>
          <w:p w:rsidR="00000000" w:rsidDel="00000000" w:rsidP="00000000" w:rsidRDefault="00000000" w:rsidRPr="00000000" w14:paraId="00000049">
            <w:pPr>
              <w:spacing w:line="276" w:lineRule="auto"/>
              <w:contextualSpacing w:val="0"/>
              <w:jc w:val="center"/>
              <w:rPr/>
            </w:pPr>
            <w:r w:rsidDel="00000000" w:rsidR="00000000" w:rsidRPr="00000000">
              <w:rPr>
                <w:rtl w:val="0"/>
              </w:rPr>
              <w:t xml:space="preserve">5</w:t>
            </w:r>
          </w:p>
        </w:tc>
        <w:tc>
          <w:tcPr>
            <w:shd w:fill="deebf6" w:val="clear"/>
          </w:tcPr>
          <w:p w:rsidR="00000000" w:rsidDel="00000000" w:rsidP="00000000" w:rsidRDefault="00000000" w:rsidRPr="00000000" w14:paraId="0000004A">
            <w:pPr>
              <w:spacing w:line="276" w:lineRule="auto"/>
              <w:contextualSpacing w:val="0"/>
              <w:jc w:val="center"/>
              <w:rPr/>
            </w:pPr>
            <w:r w:rsidDel="00000000" w:rsidR="00000000" w:rsidRPr="00000000">
              <w:rPr>
                <w:rtl w:val="0"/>
              </w:rPr>
              <w:t xml:space="preserve">3.1.1</w:t>
            </w:r>
          </w:p>
        </w:tc>
        <w:tc>
          <w:tcPr>
            <w:shd w:fill="deebf6" w:val="clear"/>
          </w:tcPr>
          <w:p w:rsidR="00000000" w:rsidDel="00000000" w:rsidP="00000000" w:rsidRDefault="00000000" w:rsidRPr="00000000" w14:paraId="0000004B">
            <w:pPr>
              <w:spacing w:line="276" w:lineRule="auto"/>
              <w:contextualSpacing w:val="0"/>
              <w:rPr/>
            </w:pPr>
            <w:r w:rsidDel="00000000" w:rsidR="00000000" w:rsidRPr="00000000">
              <w:rPr>
                <w:rtl w:val="0"/>
              </w:rPr>
              <w:t xml:space="preserve">Transitioning from a cards image to the text field on the back will utilize an animation for the flipping of each card. </w:t>
            </w:r>
          </w:p>
        </w:tc>
        <w:tc>
          <w:tcPr>
            <w:shd w:fill="deebf6" w:val="clear"/>
          </w:tcPr>
          <w:p w:rsidR="00000000" w:rsidDel="00000000" w:rsidP="00000000" w:rsidRDefault="00000000" w:rsidRPr="00000000" w14:paraId="0000004C">
            <w:pPr>
              <w:spacing w:line="276" w:lineRule="auto"/>
              <w:contextualSpacing w:val="0"/>
              <w:rPr/>
            </w:pPr>
            <w:r w:rsidDel="00000000" w:rsidR="00000000" w:rsidRPr="00000000">
              <w:rPr>
                <w:rtl w:val="0"/>
              </w:rPr>
              <w:t xml:space="preserve">SWC4</w:t>
            </w:r>
          </w:p>
        </w:tc>
        <w:tc>
          <w:tcPr>
            <w:shd w:fill="deebf6" w:val="clear"/>
          </w:tcPr>
          <w:p w:rsidR="00000000" w:rsidDel="00000000" w:rsidP="00000000" w:rsidRDefault="00000000" w:rsidRPr="00000000" w14:paraId="0000004D">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4E">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04F">
            <w:pPr>
              <w:spacing w:line="276" w:lineRule="auto"/>
              <w:contextualSpacing w:val="0"/>
              <w:jc w:val="center"/>
              <w:rPr/>
            </w:pPr>
            <w:r w:rsidDel="00000000" w:rsidR="00000000" w:rsidRPr="00000000">
              <w:rPr>
                <w:rtl w:val="0"/>
              </w:rPr>
              <w:t xml:space="preserve">6</w:t>
            </w:r>
          </w:p>
        </w:tc>
        <w:tc>
          <w:tcPr>
            <w:shd w:fill="ffffff" w:val="clear"/>
          </w:tcPr>
          <w:p w:rsidR="00000000" w:rsidDel="00000000" w:rsidP="00000000" w:rsidRDefault="00000000" w:rsidRPr="00000000" w14:paraId="00000050">
            <w:pPr>
              <w:spacing w:line="276" w:lineRule="auto"/>
              <w:contextualSpacing w:val="0"/>
              <w:jc w:val="center"/>
              <w:rPr/>
            </w:pPr>
            <w:r w:rsidDel="00000000" w:rsidR="00000000" w:rsidRPr="00000000">
              <w:rPr>
                <w:rtl w:val="0"/>
              </w:rPr>
              <w:t xml:space="preserve">3.1.1</w:t>
            </w:r>
          </w:p>
        </w:tc>
        <w:tc>
          <w:tcPr>
            <w:shd w:fill="ffffff" w:val="clear"/>
          </w:tcPr>
          <w:p w:rsidR="00000000" w:rsidDel="00000000" w:rsidP="00000000" w:rsidRDefault="00000000" w:rsidRPr="00000000" w14:paraId="00000051">
            <w:pPr>
              <w:spacing w:line="276" w:lineRule="auto"/>
              <w:contextualSpacing w:val="0"/>
              <w:rPr/>
            </w:pPr>
            <w:r w:rsidDel="00000000" w:rsidR="00000000" w:rsidRPr="00000000">
              <w:rPr>
                <w:rtl w:val="0"/>
              </w:rPr>
              <w:t xml:space="preserve">The design for the animation will be set to meet the standards of a professionally animated application, being sure to indicate to the user a  simplistic cue that each of the users interactions with the cards  have been registered. </w:t>
            </w:r>
          </w:p>
        </w:tc>
        <w:tc>
          <w:tcPr>
            <w:shd w:fill="ffffff" w:val="clear"/>
          </w:tcPr>
          <w:p w:rsidR="00000000" w:rsidDel="00000000" w:rsidP="00000000" w:rsidRDefault="00000000" w:rsidRPr="00000000" w14:paraId="00000052">
            <w:pPr>
              <w:spacing w:line="276" w:lineRule="auto"/>
              <w:contextualSpacing w:val="0"/>
              <w:rPr/>
            </w:pPr>
            <w:r w:rsidDel="00000000" w:rsidR="00000000" w:rsidRPr="00000000">
              <w:rPr>
                <w:rtl w:val="0"/>
              </w:rPr>
              <w:t xml:space="preserve">SWC4</w:t>
            </w:r>
          </w:p>
        </w:tc>
        <w:tc>
          <w:tcPr>
            <w:shd w:fill="ffffff" w:val="clear"/>
          </w:tcPr>
          <w:p w:rsidR="00000000" w:rsidDel="00000000" w:rsidP="00000000" w:rsidRDefault="00000000" w:rsidRPr="00000000" w14:paraId="00000053">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054">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55">
            <w:pPr>
              <w:spacing w:line="276" w:lineRule="auto"/>
              <w:contextualSpacing w:val="0"/>
              <w:jc w:val="center"/>
              <w:rPr/>
            </w:pPr>
            <w:r w:rsidDel="00000000" w:rsidR="00000000" w:rsidRPr="00000000">
              <w:rPr>
                <w:rtl w:val="0"/>
              </w:rPr>
              <w:t xml:space="preserve">7</w:t>
            </w:r>
          </w:p>
        </w:tc>
        <w:tc>
          <w:tcPr>
            <w:shd w:fill="deebf6" w:val="clear"/>
          </w:tcPr>
          <w:p w:rsidR="00000000" w:rsidDel="00000000" w:rsidP="00000000" w:rsidRDefault="00000000" w:rsidRPr="00000000" w14:paraId="00000056">
            <w:pPr>
              <w:spacing w:line="276" w:lineRule="auto"/>
              <w:contextualSpacing w:val="0"/>
              <w:jc w:val="center"/>
              <w:rPr/>
            </w:pPr>
            <w:r w:rsidDel="00000000" w:rsidR="00000000" w:rsidRPr="00000000">
              <w:rPr>
                <w:rtl w:val="0"/>
              </w:rPr>
              <w:t xml:space="preserve">3.1.1</w:t>
            </w:r>
          </w:p>
        </w:tc>
        <w:tc>
          <w:tcPr>
            <w:shd w:fill="deebf6" w:val="clear"/>
          </w:tcPr>
          <w:p w:rsidR="00000000" w:rsidDel="00000000" w:rsidP="00000000" w:rsidRDefault="00000000" w:rsidRPr="00000000" w14:paraId="00000057">
            <w:pPr>
              <w:spacing w:line="276" w:lineRule="auto"/>
              <w:contextualSpacing w:val="0"/>
              <w:rPr/>
            </w:pPr>
            <w:r w:rsidDel="00000000" w:rsidR="00000000" w:rsidRPr="00000000">
              <w:rPr>
                <w:rtl w:val="0"/>
              </w:rPr>
              <w:t xml:space="preserve">This dynamic, visual, feature will be presented to the user through the animation of the Wellbeing Card jumping up from the background of the screen towards the user and completing a single flip, exposing the back of the card. </w:t>
            </w:r>
          </w:p>
        </w:tc>
        <w:tc>
          <w:tcPr>
            <w:shd w:fill="deebf6" w:val="clear"/>
          </w:tcPr>
          <w:p w:rsidR="00000000" w:rsidDel="00000000" w:rsidP="00000000" w:rsidRDefault="00000000" w:rsidRPr="00000000" w14:paraId="00000058">
            <w:pPr>
              <w:spacing w:line="276" w:lineRule="auto"/>
              <w:contextualSpacing w:val="0"/>
              <w:rPr/>
            </w:pPr>
            <w:r w:rsidDel="00000000" w:rsidR="00000000" w:rsidRPr="00000000">
              <w:rPr>
                <w:rtl w:val="0"/>
              </w:rPr>
              <w:t xml:space="preserve">SWC4</w:t>
            </w:r>
          </w:p>
        </w:tc>
        <w:tc>
          <w:tcPr>
            <w:shd w:fill="deebf6" w:val="clear"/>
          </w:tcPr>
          <w:p w:rsidR="00000000" w:rsidDel="00000000" w:rsidP="00000000" w:rsidRDefault="00000000" w:rsidRPr="00000000" w14:paraId="00000059">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5A">
            <w:pPr>
              <w:spacing w:line="276" w:lineRule="auto"/>
              <w:contextualSpacing w:val="0"/>
              <w:rPr/>
            </w:pPr>
            <w:r w:rsidDel="00000000" w:rsidR="00000000" w:rsidRPr="00000000">
              <w:rPr>
                <w:rtl w:val="0"/>
              </w:rPr>
            </w:r>
          </w:p>
        </w:tc>
      </w:tr>
      <w:tr>
        <w:tc>
          <w:tcPr/>
          <w:p w:rsidR="00000000" w:rsidDel="00000000" w:rsidP="00000000" w:rsidRDefault="00000000" w:rsidRPr="00000000" w14:paraId="0000005B">
            <w:pPr>
              <w:spacing w:line="276" w:lineRule="auto"/>
              <w:contextualSpacing w:val="0"/>
              <w:jc w:val="center"/>
              <w:rPr/>
            </w:pPr>
            <w:r w:rsidDel="00000000" w:rsidR="00000000" w:rsidRPr="00000000">
              <w:rPr>
                <w:rtl w:val="0"/>
              </w:rPr>
              <w:t xml:space="preserve">8</w:t>
            </w:r>
          </w:p>
        </w:tc>
        <w:tc>
          <w:tcPr/>
          <w:p w:rsidR="00000000" w:rsidDel="00000000" w:rsidP="00000000" w:rsidRDefault="00000000" w:rsidRPr="00000000" w14:paraId="0000005C">
            <w:pPr>
              <w:spacing w:line="276" w:lineRule="auto"/>
              <w:contextualSpacing w:val="0"/>
              <w:jc w:val="center"/>
              <w:rPr/>
            </w:pPr>
            <w:r w:rsidDel="00000000" w:rsidR="00000000" w:rsidRPr="00000000">
              <w:rPr>
                <w:rtl w:val="0"/>
              </w:rPr>
              <w:t xml:space="preserve">3.1.2</w:t>
            </w:r>
          </w:p>
        </w:tc>
        <w:tc>
          <w:tcPr/>
          <w:p w:rsidR="00000000" w:rsidDel="00000000" w:rsidP="00000000" w:rsidRDefault="00000000" w:rsidRPr="00000000" w14:paraId="0000005D">
            <w:pPr>
              <w:spacing w:line="276" w:lineRule="auto"/>
              <w:contextualSpacing w:val="0"/>
              <w:rPr/>
            </w:pPr>
            <w:r w:rsidDel="00000000" w:rsidR="00000000" w:rsidRPr="00000000">
              <w:rPr>
                <w:rtl w:val="0"/>
              </w:rPr>
              <w:t xml:space="preserve">Upon flipping a card over the user will be presented with a space in which they have the opportunity to note down their ideas, emotions and thoughts in reference to that particular card.</w:t>
            </w:r>
          </w:p>
        </w:tc>
        <w:tc>
          <w:tcPr/>
          <w:p w:rsidR="00000000" w:rsidDel="00000000" w:rsidP="00000000" w:rsidRDefault="00000000" w:rsidRPr="00000000" w14:paraId="0000005E">
            <w:pPr>
              <w:spacing w:line="276" w:lineRule="auto"/>
              <w:contextualSpacing w:val="0"/>
              <w:rPr/>
            </w:pPr>
            <w:r w:rsidDel="00000000" w:rsidR="00000000" w:rsidRPr="00000000">
              <w:rPr>
                <w:rtl w:val="0"/>
              </w:rPr>
              <w:t xml:space="preserve">SW</w:t>
            </w:r>
          </w:p>
        </w:tc>
        <w:tc>
          <w:tcPr/>
          <w:p w:rsidR="00000000" w:rsidDel="00000000" w:rsidP="00000000" w:rsidRDefault="00000000" w:rsidRPr="00000000" w14:paraId="0000005F">
            <w:pPr>
              <w:spacing w:line="276" w:lineRule="auto"/>
              <w:contextualSpacing w:val="0"/>
              <w:rPr/>
            </w:pPr>
            <w:r w:rsidDel="00000000" w:rsidR="00000000" w:rsidRPr="00000000">
              <w:rPr>
                <w:rtl w:val="0"/>
              </w:rPr>
              <w:t xml:space="preserve">1, 2</w:t>
            </w:r>
          </w:p>
        </w:tc>
        <w:tc>
          <w:tcPr/>
          <w:p w:rsidR="00000000" w:rsidDel="00000000" w:rsidP="00000000" w:rsidRDefault="00000000" w:rsidRPr="00000000" w14:paraId="00000060">
            <w:pPr>
              <w:spacing w:line="276" w:lineRule="auto"/>
              <w:contextualSpacing w:val="0"/>
              <w:rPr/>
            </w:pPr>
            <w:r w:rsidDel="00000000" w:rsidR="00000000" w:rsidRPr="00000000">
              <w:rPr>
                <w:rtl w:val="0"/>
              </w:rPr>
              <w:t xml:space="preserve">UC8_User_Writes_CardDescription</w:t>
            </w:r>
          </w:p>
        </w:tc>
      </w:tr>
      <w:tr>
        <w:tc>
          <w:tcPr>
            <w:shd w:fill="deebf6" w:val="clear"/>
          </w:tcPr>
          <w:p w:rsidR="00000000" w:rsidDel="00000000" w:rsidP="00000000" w:rsidRDefault="00000000" w:rsidRPr="00000000" w14:paraId="00000061">
            <w:pPr>
              <w:spacing w:line="276" w:lineRule="auto"/>
              <w:contextualSpacing w:val="0"/>
              <w:jc w:val="center"/>
              <w:rPr/>
            </w:pPr>
            <w:r w:rsidDel="00000000" w:rsidR="00000000" w:rsidRPr="00000000">
              <w:rPr>
                <w:rtl w:val="0"/>
              </w:rPr>
              <w:t xml:space="preserve">9</w:t>
            </w:r>
          </w:p>
        </w:tc>
        <w:tc>
          <w:tcPr>
            <w:shd w:fill="deebf6" w:val="clear"/>
          </w:tcPr>
          <w:p w:rsidR="00000000" w:rsidDel="00000000" w:rsidP="00000000" w:rsidRDefault="00000000" w:rsidRPr="00000000" w14:paraId="00000062">
            <w:pPr>
              <w:spacing w:line="276" w:lineRule="auto"/>
              <w:contextualSpacing w:val="0"/>
              <w:jc w:val="center"/>
              <w:rPr/>
            </w:pPr>
            <w:r w:rsidDel="00000000" w:rsidR="00000000" w:rsidRPr="00000000">
              <w:rPr>
                <w:rtl w:val="0"/>
              </w:rPr>
              <w:t xml:space="preserve">3.1.4</w:t>
            </w:r>
          </w:p>
        </w:tc>
        <w:tc>
          <w:tcPr>
            <w:shd w:fill="deebf6" w:val="clear"/>
          </w:tcPr>
          <w:p w:rsidR="00000000" w:rsidDel="00000000" w:rsidP="00000000" w:rsidRDefault="00000000" w:rsidRPr="00000000" w14:paraId="00000063">
            <w:pPr>
              <w:spacing w:line="276" w:lineRule="auto"/>
              <w:contextualSpacing w:val="0"/>
              <w:rPr/>
            </w:pPr>
            <w:r w:rsidDel="00000000" w:rsidR="00000000" w:rsidRPr="00000000">
              <w:rPr>
                <w:rtl w:val="0"/>
              </w:rPr>
              <w:t xml:space="preserve">The My Wellbeing Kit application will also offer the user the ability to duplicate cards.</w:t>
            </w:r>
          </w:p>
        </w:tc>
        <w:tc>
          <w:tcPr>
            <w:shd w:fill="deebf6" w:val="clear"/>
          </w:tcPr>
          <w:p w:rsidR="00000000" w:rsidDel="00000000" w:rsidP="00000000" w:rsidRDefault="00000000" w:rsidRPr="00000000" w14:paraId="00000064">
            <w:pPr>
              <w:spacing w:line="276" w:lineRule="auto"/>
              <w:contextualSpacing w:val="0"/>
              <w:rPr/>
            </w:pPr>
            <w:r w:rsidDel="00000000" w:rsidR="00000000" w:rsidRPr="00000000">
              <w:rPr>
                <w:rtl w:val="0"/>
              </w:rPr>
              <w:t xml:space="preserve">SW</w:t>
            </w:r>
          </w:p>
        </w:tc>
        <w:tc>
          <w:tcPr>
            <w:shd w:fill="deebf6" w:val="clear"/>
          </w:tcPr>
          <w:p w:rsidR="00000000" w:rsidDel="00000000" w:rsidP="00000000" w:rsidRDefault="00000000" w:rsidRPr="00000000" w14:paraId="00000065">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66">
            <w:pPr>
              <w:spacing w:line="276" w:lineRule="auto"/>
              <w:contextualSpacing w:val="0"/>
              <w:rPr/>
            </w:pPr>
            <w:r w:rsidDel="00000000" w:rsidR="00000000" w:rsidRPr="00000000">
              <w:rPr>
                <w:rtl w:val="0"/>
              </w:rPr>
              <w:t xml:space="preserve">UC9_User_Duplicates_Card</w:t>
            </w:r>
          </w:p>
        </w:tc>
      </w:tr>
      <w:tr>
        <w:tc>
          <w:tcPr/>
          <w:p w:rsidR="00000000" w:rsidDel="00000000" w:rsidP="00000000" w:rsidRDefault="00000000" w:rsidRPr="00000000" w14:paraId="00000067">
            <w:pPr>
              <w:spacing w:line="276" w:lineRule="auto"/>
              <w:contextualSpacing w:val="0"/>
              <w:jc w:val="center"/>
              <w:rPr/>
            </w:pPr>
            <w:r w:rsidDel="00000000" w:rsidR="00000000" w:rsidRPr="00000000">
              <w:rPr>
                <w:rtl w:val="0"/>
              </w:rPr>
              <w:t xml:space="preserve">10</w:t>
            </w:r>
          </w:p>
        </w:tc>
        <w:tc>
          <w:tcPr/>
          <w:p w:rsidR="00000000" w:rsidDel="00000000" w:rsidP="00000000" w:rsidRDefault="00000000" w:rsidRPr="00000000" w14:paraId="00000068">
            <w:pPr>
              <w:spacing w:line="276" w:lineRule="auto"/>
              <w:contextualSpacing w:val="0"/>
              <w:jc w:val="center"/>
              <w:rPr/>
            </w:pPr>
            <w:r w:rsidDel="00000000" w:rsidR="00000000" w:rsidRPr="00000000">
              <w:rPr>
                <w:rtl w:val="0"/>
              </w:rPr>
              <w:t xml:space="preserve">3.1.4</w:t>
            </w:r>
          </w:p>
        </w:tc>
        <w:tc>
          <w:tcPr/>
          <w:p w:rsidR="00000000" w:rsidDel="00000000" w:rsidP="00000000" w:rsidRDefault="00000000" w:rsidRPr="00000000" w14:paraId="00000069">
            <w:pPr>
              <w:spacing w:line="276" w:lineRule="auto"/>
              <w:contextualSpacing w:val="0"/>
              <w:rPr/>
            </w:pPr>
            <w:r w:rsidDel="00000000" w:rsidR="00000000" w:rsidRPr="00000000">
              <w:rPr>
                <w:rtl w:val="0"/>
              </w:rPr>
              <w:t xml:space="preserve">Each new duplication will be distinguishable to the user by a small coloured icon indicated to the user when within the Wellbeing Card interface.</w:t>
            </w:r>
          </w:p>
        </w:tc>
        <w:tc>
          <w:tcPr/>
          <w:p w:rsidR="00000000" w:rsidDel="00000000" w:rsidP="00000000" w:rsidRDefault="00000000" w:rsidRPr="00000000" w14:paraId="0000006A">
            <w:pPr>
              <w:spacing w:line="276" w:lineRule="auto"/>
              <w:contextualSpacing w:val="0"/>
              <w:rPr/>
            </w:pPr>
            <w:r w:rsidDel="00000000" w:rsidR="00000000" w:rsidRPr="00000000">
              <w:rPr>
                <w:rtl w:val="0"/>
              </w:rPr>
              <w:t xml:space="preserve">SWC9</w:t>
            </w:r>
          </w:p>
        </w:tc>
        <w:tc>
          <w:tcPr/>
          <w:p w:rsidR="00000000" w:rsidDel="00000000" w:rsidP="00000000" w:rsidRDefault="00000000" w:rsidRPr="00000000" w14:paraId="0000006B">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06C">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6D">
            <w:pPr>
              <w:spacing w:line="276" w:lineRule="auto"/>
              <w:contextualSpacing w:val="0"/>
              <w:jc w:val="center"/>
              <w:rPr/>
            </w:pPr>
            <w:r w:rsidDel="00000000" w:rsidR="00000000" w:rsidRPr="00000000">
              <w:rPr>
                <w:rtl w:val="0"/>
              </w:rPr>
              <w:t xml:space="preserve">11</w:t>
            </w:r>
          </w:p>
        </w:tc>
        <w:tc>
          <w:tcPr>
            <w:shd w:fill="deebf6" w:val="clear"/>
          </w:tcPr>
          <w:p w:rsidR="00000000" w:rsidDel="00000000" w:rsidP="00000000" w:rsidRDefault="00000000" w:rsidRPr="00000000" w14:paraId="0000006E">
            <w:pPr>
              <w:spacing w:line="276" w:lineRule="auto"/>
              <w:contextualSpacing w:val="0"/>
              <w:jc w:val="center"/>
              <w:rPr/>
            </w:pPr>
            <w:r w:rsidDel="00000000" w:rsidR="00000000" w:rsidRPr="00000000">
              <w:rPr>
                <w:rtl w:val="0"/>
              </w:rPr>
              <w:t xml:space="preserve">3.1.5</w:t>
            </w:r>
          </w:p>
        </w:tc>
        <w:tc>
          <w:tcPr>
            <w:shd w:fill="deebf6" w:val="clear"/>
          </w:tcPr>
          <w:p w:rsidR="00000000" w:rsidDel="00000000" w:rsidP="00000000" w:rsidRDefault="00000000" w:rsidRPr="00000000" w14:paraId="0000006F">
            <w:pPr>
              <w:spacing w:line="276" w:lineRule="auto"/>
              <w:contextualSpacing w:val="0"/>
              <w:rPr/>
            </w:pPr>
            <w:r w:rsidDel="00000000" w:rsidR="00000000" w:rsidRPr="00000000">
              <w:rPr>
                <w:rtl w:val="0"/>
              </w:rPr>
              <w:t xml:space="preserve">Users shall be able to flag cards as favourites, adding them to an additional list of ‘favourite cards’.</w:t>
            </w:r>
          </w:p>
        </w:tc>
        <w:tc>
          <w:tcPr>
            <w:shd w:fill="deebf6" w:val="clear"/>
          </w:tcPr>
          <w:p w:rsidR="00000000" w:rsidDel="00000000" w:rsidP="00000000" w:rsidRDefault="00000000" w:rsidRPr="00000000" w14:paraId="00000070">
            <w:pPr>
              <w:spacing w:line="276" w:lineRule="auto"/>
              <w:contextualSpacing w:val="0"/>
              <w:rPr/>
            </w:pPr>
            <w:r w:rsidDel="00000000" w:rsidR="00000000" w:rsidRPr="00000000">
              <w:rPr>
                <w:rtl w:val="0"/>
              </w:rPr>
              <w:t xml:space="preserve">SW</w:t>
            </w:r>
          </w:p>
        </w:tc>
        <w:tc>
          <w:tcPr>
            <w:shd w:fill="deebf6" w:val="clear"/>
          </w:tcPr>
          <w:p w:rsidR="00000000" w:rsidDel="00000000" w:rsidP="00000000" w:rsidRDefault="00000000" w:rsidRPr="00000000" w14:paraId="00000071">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deebf6" w:val="clear"/>
          </w:tcPr>
          <w:p w:rsidR="00000000" w:rsidDel="00000000" w:rsidP="00000000" w:rsidRDefault="00000000" w:rsidRPr="00000000" w14:paraId="00000072">
            <w:pPr>
              <w:spacing w:line="276" w:lineRule="auto"/>
              <w:contextualSpacing w:val="0"/>
              <w:rPr/>
            </w:pPr>
            <w:r w:rsidDel="00000000" w:rsidR="00000000" w:rsidRPr="00000000">
              <w:rPr>
                <w:rtl w:val="0"/>
              </w:rPr>
              <w:t xml:space="preserve">UC11_User_Favourties_Card</w:t>
            </w:r>
          </w:p>
        </w:tc>
      </w:tr>
      <w:tr>
        <w:tc>
          <w:tcPr/>
          <w:p w:rsidR="00000000" w:rsidDel="00000000" w:rsidP="00000000" w:rsidRDefault="00000000" w:rsidRPr="00000000" w14:paraId="00000073">
            <w:pPr>
              <w:spacing w:line="276" w:lineRule="auto"/>
              <w:contextualSpacing w:val="0"/>
              <w:jc w:val="center"/>
              <w:rPr/>
            </w:pPr>
            <w:r w:rsidDel="00000000" w:rsidR="00000000" w:rsidRPr="00000000">
              <w:rPr>
                <w:rtl w:val="0"/>
              </w:rPr>
              <w:t xml:space="preserve">12</w:t>
            </w:r>
          </w:p>
        </w:tc>
        <w:tc>
          <w:tcPr/>
          <w:p w:rsidR="00000000" w:rsidDel="00000000" w:rsidP="00000000" w:rsidRDefault="00000000" w:rsidRPr="00000000" w14:paraId="00000074">
            <w:pPr>
              <w:spacing w:line="276" w:lineRule="auto"/>
              <w:contextualSpacing w:val="0"/>
              <w:jc w:val="center"/>
              <w:rPr/>
            </w:pPr>
            <w:r w:rsidDel="00000000" w:rsidR="00000000" w:rsidRPr="00000000">
              <w:rPr>
                <w:rtl w:val="0"/>
              </w:rPr>
              <w:t xml:space="preserve">3.1.5</w:t>
            </w:r>
          </w:p>
        </w:tc>
        <w:tc>
          <w:tcPr/>
          <w:p w:rsidR="00000000" w:rsidDel="00000000" w:rsidP="00000000" w:rsidRDefault="00000000" w:rsidRPr="00000000" w14:paraId="00000075">
            <w:pPr>
              <w:spacing w:line="276" w:lineRule="auto"/>
              <w:contextualSpacing w:val="0"/>
              <w:rPr/>
            </w:pPr>
            <w:r w:rsidDel="00000000" w:rsidR="00000000" w:rsidRPr="00000000">
              <w:rPr>
                <w:rtl w:val="0"/>
              </w:rPr>
              <w:t xml:space="preserve">A toggleable button will be displayed when viewing cards which will allow for the flagging of the cards as a favourite and unflagging them when pressed again.</w:t>
            </w:r>
          </w:p>
        </w:tc>
        <w:tc>
          <w:tcPr/>
          <w:p w:rsidR="00000000" w:rsidDel="00000000" w:rsidP="00000000" w:rsidRDefault="00000000" w:rsidRPr="00000000" w14:paraId="00000076">
            <w:pPr>
              <w:spacing w:line="276" w:lineRule="auto"/>
              <w:contextualSpacing w:val="0"/>
              <w:rPr/>
            </w:pPr>
            <w:r w:rsidDel="00000000" w:rsidR="00000000" w:rsidRPr="00000000">
              <w:rPr>
                <w:rtl w:val="0"/>
              </w:rPr>
              <w:t xml:space="preserve">SWC11</w:t>
            </w:r>
          </w:p>
        </w:tc>
        <w:tc>
          <w:tcPr/>
          <w:p w:rsidR="00000000" w:rsidDel="00000000" w:rsidP="00000000" w:rsidRDefault="00000000" w:rsidRPr="00000000" w14:paraId="00000077">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p w:rsidR="00000000" w:rsidDel="00000000" w:rsidP="00000000" w:rsidRDefault="00000000" w:rsidRPr="00000000" w14:paraId="00000078">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79">
            <w:pPr>
              <w:spacing w:line="276" w:lineRule="auto"/>
              <w:contextualSpacing w:val="0"/>
              <w:jc w:val="center"/>
              <w:rPr/>
            </w:pPr>
            <w:r w:rsidDel="00000000" w:rsidR="00000000" w:rsidRPr="00000000">
              <w:rPr>
                <w:rtl w:val="0"/>
              </w:rPr>
              <w:t xml:space="preserve">13</w:t>
            </w:r>
          </w:p>
        </w:tc>
        <w:tc>
          <w:tcPr>
            <w:shd w:fill="deebf6" w:val="clear"/>
          </w:tcPr>
          <w:p w:rsidR="00000000" w:rsidDel="00000000" w:rsidP="00000000" w:rsidRDefault="00000000" w:rsidRPr="00000000" w14:paraId="0000007A">
            <w:pPr>
              <w:spacing w:line="276" w:lineRule="auto"/>
              <w:contextualSpacing w:val="0"/>
              <w:jc w:val="center"/>
              <w:rPr/>
            </w:pPr>
            <w:r w:rsidDel="00000000" w:rsidR="00000000" w:rsidRPr="00000000">
              <w:rPr>
                <w:rtl w:val="0"/>
              </w:rPr>
              <w:t xml:space="preserve">3.1.5</w:t>
            </w:r>
          </w:p>
        </w:tc>
        <w:tc>
          <w:tcPr>
            <w:shd w:fill="deebf6" w:val="clear"/>
          </w:tcPr>
          <w:p w:rsidR="00000000" w:rsidDel="00000000" w:rsidP="00000000" w:rsidRDefault="00000000" w:rsidRPr="00000000" w14:paraId="0000007B">
            <w:pPr>
              <w:spacing w:line="276" w:lineRule="auto"/>
              <w:contextualSpacing w:val="0"/>
              <w:rPr/>
            </w:pPr>
            <w:r w:rsidDel="00000000" w:rsidR="00000000" w:rsidRPr="00000000">
              <w:rPr>
                <w:rtl w:val="0"/>
              </w:rPr>
              <w:t xml:space="preserve">Favourite cards will be presented first in the list of Wellbeing cards.</w:t>
            </w:r>
          </w:p>
        </w:tc>
        <w:tc>
          <w:tcPr>
            <w:shd w:fill="deebf6" w:val="clear"/>
          </w:tcPr>
          <w:p w:rsidR="00000000" w:rsidDel="00000000" w:rsidP="00000000" w:rsidRDefault="00000000" w:rsidRPr="00000000" w14:paraId="0000007C">
            <w:pPr>
              <w:spacing w:line="276" w:lineRule="auto"/>
              <w:contextualSpacing w:val="0"/>
              <w:rPr/>
            </w:pPr>
            <w:r w:rsidDel="00000000" w:rsidR="00000000" w:rsidRPr="00000000">
              <w:rPr>
                <w:rtl w:val="0"/>
              </w:rPr>
              <w:t xml:space="preserve">SWC11</w:t>
            </w:r>
          </w:p>
        </w:tc>
        <w:tc>
          <w:tcPr>
            <w:shd w:fill="deebf6" w:val="clear"/>
          </w:tcPr>
          <w:p w:rsidR="00000000" w:rsidDel="00000000" w:rsidP="00000000" w:rsidRDefault="00000000" w:rsidRPr="00000000" w14:paraId="0000007D">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deebf6" w:val="clear"/>
          </w:tcPr>
          <w:p w:rsidR="00000000" w:rsidDel="00000000" w:rsidP="00000000" w:rsidRDefault="00000000" w:rsidRPr="00000000" w14:paraId="0000007E">
            <w:pPr>
              <w:spacing w:line="276" w:lineRule="auto"/>
              <w:contextualSpacing w:val="0"/>
              <w:rPr/>
            </w:pPr>
            <w:r w:rsidDel="00000000" w:rsidR="00000000" w:rsidRPr="00000000">
              <w:rPr>
                <w:rtl w:val="0"/>
              </w:rPr>
            </w:r>
          </w:p>
        </w:tc>
      </w:tr>
      <w:tr>
        <w:tc>
          <w:tcPr/>
          <w:p w:rsidR="00000000" w:rsidDel="00000000" w:rsidP="00000000" w:rsidRDefault="00000000" w:rsidRPr="00000000" w14:paraId="0000007F">
            <w:pPr>
              <w:spacing w:line="276" w:lineRule="auto"/>
              <w:contextualSpacing w:val="0"/>
              <w:jc w:val="center"/>
              <w:rPr/>
            </w:pPr>
            <w:r w:rsidDel="00000000" w:rsidR="00000000" w:rsidRPr="00000000">
              <w:rPr>
                <w:rtl w:val="0"/>
              </w:rPr>
              <w:t xml:space="preserve">14</w:t>
            </w:r>
          </w:p>
        </w:tc>
        <w:tc>
          <w:tcPr/>
          <w:p w:rsidR="00000000" w:rsidDel="00000000" w:rsidP="00000000" w:rsidRDefault="00000000" w:rsidRPr="00000000" w14:paraId="00000080">
            <w:pPr>
              <w:spacing w:line="276" w:lineRule="auto"/>
              <w:contextualSpacing w:val="0"/>
              <w:jc w:val="center"/>
              <w:rPr/>
            </w:pPr>
            <w:r w:rsidDel="00000000" w:rsidR="00000000" w:rsidRPr="00000000">
              <w:rPr>
                <w:rtl w:val="0"/>
              </w:rPr>
              <w:t xml:space="preserve">3.1.5</w:t>
            </w:r>
          </w:p>
        </w:tc>
        <w:tc>
          <w:tcPr/>
          <w:p w:rsidR="00000000" w:rsidDel="00000000" w:rsidP="00000000" w:rsidRDefault="00000000" w:rsidRPr="00000000" w14:paraId="00000081">
            <w:pPr>
              <w:spacing w:line="276" w:lineRule="auto"/>
              <w:contextualSpacing w:val="0"/>
              <w:rPr/>
            </w:pPr>
            <w:r w:rsidDel="00000000" w:rsidR="00000000" w:rsidRPr="00000000">
              <w:rPr>
                <w:rtl w:val="0"/>
              </w:rPr>
              <w:t xml:space="preserve">The option to toggle this option off will mean that the list can stay as relevant and concise as possible.</w:t>
            </w:r>
          </w:p>
        </w:tc>
        <w:tc>
          <w:tcPr/>
          <w:p w:rsidR="00000000" w:rsidDel="00000000" w:rsidP="00000000" w:rsidRDefault="00000000" w:rsidRPr="00000000" w14:paraId="00000082">
            <w:pPr>
              <w:spacing w:line="276" w:lineRule="auto"/>
              <w:contextualSpacing w:val="0"/>
              <w:rPr/>
            </w:pPr>
            <w:r w:rsidDel="00000000" w:rsidR="00000000" w:rsidRPr="00000000">
              <w:rPr>
                <w:rtl w:val="0"/>
              </w:rPr>
              <w:t xml:space="preserve">SWC11</w:t>
            </w:r>
          </w:p>
        </w:tc>
        <w:tc>
          <w:tcPr/>
          <w:p w:rsidR="00000000" w:rsidDel="00000000" w:rsidP="00000000" w:rsidRDefault="00000000" w:rsidRPr="00000000" w14:paraId="00000083">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p w:rsidR="00000000" w:rsidDel="00000000" w:rsidP="00000000" w:rsidRDefault="00000000" w:rsidRPr="00000000" w14:paraId="00000084">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85">
            <w:pPr>
              <w:spacing w:line="276" w:lineRule="auto"/>
              <w:contextualSpacing w:val="0"/>
              <w:jc w:val="center"/>
              <w:rPr/>
            </w:pPr>
            <w:r w:rsidDel="00000000" w:rsidR="00000000" w:rsidRPr="00000000">
              <w:rPr>
                <w:rtl w:val="0"/>
              </w:rPr>
              <w:t xml:space="preserve">15</w:t>
            </w:r>
          </w:p>
        </w:tc>
        <w:tc>
          <w:tcPr>
            <w:shd w:fill="deebf6" w:val="clear"/>
          </w:tcPr>
          <w:p w:rsidR="00000000" w:rsidDel="00000000" w:rsidP="00000000" w:rsidRDefault="00000000" w:rsidRPr="00000000" w14:paraId="00000086">
            <w:pPr>
              <w:spacing w:line="276" w:lineRule="auto"/>
              <w:contextualSpacing w:val="0"/>
              <w:jc w:val="center"/>
              <w:rPr/>
            </w:pPr>
            <w:r w:rsidDel="00000000" w:rsidR="00000000" w:rsidRPr="00000000">
              <w:rPr>
                <w:rtl w:val="0"/>
              </w:rPr>
              <w:t xml:space="preserve">3.2</w:t>
            </w:r>
          </w:p>
        </w:tc>
        <w:tc>
          <w:tcPr>
            <w:shd w:fill="deebf6" w:val="clear"/>
          </w:tcPr>
          <w:p w:rsidR="00000000" w:rsidDel="00000000" w:rsidP="00000000" w:rsidRDefault="00000000" w:rsidRPr="00000000" w14:paraId="00000087">
            <w:pPr>
              <w:spacing w:line="276" w:lineRule="auto"/>
              <w:contextualSpacing w:val="0"/>
              <w:rPr/>
            </w:pPr>
            <w:r w:rsidDel="00000000" w:rsidR="00000000" w:rsidRPr="00000000">
              <w:rPr>
                <w:rtl w:val="0"/>
              </w:rPr>
              <w:t xml:space="preserve">The user shall be able to add custom cards to their library.</w:t>
            </w:r>
          </w:p>
        </w:tc>
        <w:tc>
          <w:tcPr>
            <w:shd w:fill="deebf6" w:val="clear"/>
          </w:tcPr>
          <w:p w:rsidR="00000000" w:rsidDel="00000000" w:rsidP="00000000" w:rsidRDefault="00000000" w:rsidRPr="00000000" w14:paraId="00000088">
            <w:pPr>
              <w:spacing w:line="276" w:lineRule="auto"/>
              <w:contextualSpacing w:val="0"/>
              <w:rPr/>
            </w:pPr>
            <w:r w:rsidDel="00000000" w:rsidR="00000000" w:rsidRPr="00000000">
              <w:rPr>
                <w:rtl w:val="0"/>
              </w:rPr>
              <w:t xml:space="preserve">SW</w:t>
            </w:r>
          </w:p>
        </w:tc>
        <w:tc>
          <w:tcPr>
            <w:shd w:fill="deebf6" w:val="clear"/>
          </w:tcPr>
          <w:p w:rsidR="00000000" w:rsidDel="00000000" w:rsidP="00000000" w:rsidRDefault="00000000" w:rsidRPr="00000000" w14:paraId="00000089">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8A">
            <w:pPr>
              <w:spacing w:line="276" w:lineRule="auto"/>
              <w:contextualSpacing w:val="0"/>
              <w:rPr/>
            </w:pPr>
            <w:r w:rsidDel="00000000" w:rsidR="00000000" w:rsidRPr="00000000">
              <w:rPr>
                <w:rtl w:val="0"/>
              </w:rPr>
              <w:t xml:space="preserve">UC15_User_Creates_CustomCard</w:t>
            </w:r>
          </w:p>
        </w:tc>
      </w:tr>
      <w:tr>
        <w:tc>
          <w:tcPr/>
          <w:p w:rsidR="00000000" w:rsidDel="00000000" w:rsidP="00000000" w:rsidRDefault="00000000" w:rsidRPr="00000000" w14:paraId="0000008B">
            <w:pPr>
              <w:spacing w:line="276" w:lineRule="auto"/>
              <w:contextualSpacing w:val="0"/>
              <w:jc w:val="center"/>
              <w:rPr/>
            </w:pPr>
            <w:r w:rsidDel="00000000" w:rsidR="00000000" w:rsidRPr="00000000">
              <w:rPr>
                <w:rtl w:val="0"/>
              </w:rPr>
              <w:t xml:space="preserve">16</w:t>
            </w:r>
          </w:p>
        </w:tc>
        <w:tc>
          <w:tcPr>
            <w:shd w:fill="ffffff" w:val="clear"/>
          </w:tcPr>
          <w:p w:rsidR="00000000" w:rsidDel="00000000" w:rsidP="00000000" w:rsidRDefault="00000000" w:rsidRPr="00000000" w14:paraId="0000008C">
            <w:pPr>
              <w:spacing w:line="276" w:lineRule="auto"/>
              <w:contextualSpacing w:val="0"/>
              <w:jc w:val="center"/>
              <w:rPr/>
            </w:pPr>
            <w:r w:rsidDel="00000000" w:rsidR="00000000" w:rsidRPr="00000000">
              <w:rPr>
                <w:rtl w:val="0"/>
              </w:rPr>
              <w:t xml:space="preserve">3.2</w:t>
            </w:r>
          </w:p>
        </w:tc>
        <w:tc>
          <w:tcPr/>
          <w:p w:rsidR="00000000" w:rsidDel="00000000" w:rsidP="00000000" w:rsidRDefault="00000000" w:rsidRPr="00000000" w14:paraId="0000008D">
            <w:pPr>
              <w:spacing w:line="276" w:lineRule="auto"/>
              <w:contextualSpacing w:val="0"/>
              <w:rPr/>
            </w:pPr>
            <w:r w:rsidDel="00000000" w:rsidR="00000000" w:rsidRPr="00000000">
              <w:rPr>
                <w:rtl w:val="0"/>
              </w:rPr>
              <w:t xml:space="preserve">These cards will be viewed and accessed alongside the regular selection of cards.</w:t>
            </w:r>
          </w:p>
        </w:tc>
        <w:tc>
          <w:tcPr/>
          <w:p w:rsidR="00000000" w:rsidDel="00000000" w:rsidP="00000000" w:rsidRDefault="00000000" w:rsidRPr="00000000" w14:paraId="0000008E">
            <w:pPr>
              <w:spacing w:line="276" w:lineRule="auto"/>
              <w:contextualSpacing w:val="0"/>
              <w:rPr/>
            </w:pPr>
            <w:r w:rsidDel="00000000" w:rsidR="00000000" w:rsidRPr="00000000">
              <w:rPr>
                <w:rtl w:val="0"/>
              </w:rPr>
              <w:t xml:space="preserve">SWC15</w:t>
            </w:r>
          </w:p>
        </w:tc>
        <w:tc>
          <w:tcPr/>
          <w:p w:rsidR="00000000" w:rsidDel="00000000" w:rsidP="00000000" w:rsidRDefault="00000000" w:rsidRPr="00000000" w14:paraId="0000008F">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090">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91">
            <w:pPr>
              <w:spacing w:line="276" w:lineRule="auto"/>
              <w:contextualSpacing w:val="0"/>
              <w:jc w:val="center"/>
              <w:rPr/>
            </w:pPr>
            <w:r w:rsidDel="00000000" w:rsidR="00000000" w:rsidRPr="00000000">
              <w:rPr>
                <w:rtl w:val="0"/>
              </w:rPr>
              <w:t xml:space="preserve">17</w:t>
            </w:r>
          </w:p>
        </w:tc>
        <w:tc>
          <w:tcPr>
            <w:shd w:fill="deebf6" w:val="clear"/>
          </w:tcPr>
          <w:p w:rsidR="00000000" w:rsidDel="00000000" w:rsidP="00000000" w:rsidRDefault="00000000" w:rsidRPr="00000000" w14:paraId="00000092">
            <w:pPr>
              <w:spacing w:line="276" w:lineRule="auto"/>
              <w:contextualSpacing w:val="0"/>
              <w:jc w:val="center"/>
              <w:rPr/>
            </w:pPr>
            <w:r w:rsidDel="00000000" w:rsidR="00000000" w:rsidRPr="00000000">
              <w:rPr>
                <w:rtl w:val="0"/>
              </w:rPr>
              <w:t xml:space="preserve">3.2.1</w:t>
            </w:r>
          </w:p>
        </w:tc>
        <w:tc>
          <w:tcPr>
            <w:shd w:fill="deebf6" w:val="clear"/>
          </w:tcPr>
          <w:p w:rsidR="00000000" w:rsidDel="00000000" w:rsidP="00000000" w:rsidRDefault="00000000" w:rsidRPr="00000000" w14:paraId="00000093">
            <w:pPr>
              <w:spacing w:line="276" w:lineRule="auto"/>
              <w:contextualSpacing w:val="0"/>
              <w:rPr/>
            </w:pPr>
            <w:r w:rsidDel="00000000" w:rsidR="00000000" w:rsidRPr="00000000">
              <w:rPr>
                <w:rtl w:val="0"/>
              </w:rPr>
              <w:t xml:space="preserve">This process will involve the user creating a title for the card and selecting an image for its background.</w:t>
            </w:r>
          </w:p>
        </w:tc>
        <w:tc>
          <w:tcPr>
            <w:shd w:fill="deebf6" w:val="clear"/>
          </w:tcPr>
          <w:p w:rsidR="00000000" w:rsidDel="00000000" w:rsidP="00000000" w:rsidRDefault="00000000" w:rsidRPr="00000000" w14:paraId="00000094">
            <w:pPr>
              <w:spacing w:line="276" w:lineRule="auto"/>
              <w:contextualSpacing w:val="0"/>
              <w:rPr/>
            </w:pPr>
            <w:r w:rsidDel="00000000" w:rsidR="00000000" w:rsidRPr="00000000">
              <w:rPr>
                <w:rtl w:val="0"/>
              </w:rPr>
              <w:t xml:space="preserve">SWC15</w:t>
            </w:r>
          </w:p>
        </w:tc>
        <w:tc>
          <w:tcPr>
            <w:shd w:fill="deebf6" w:val="clear"/>
          </w:tcPr>
          <w:p w:rsidR="00000000" w:rsidDel="00000000" w:rsidP="00000000" w:rsidRDefault="00000000" w:rsidRPr="00000000" w14:paraId="00000095">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96">
            <w:pPr>
              <w:spacing w:line="276" w:lineRule="auto"/>
              <w:contextualSpacing w:val="0"/>
              <w:rPr/>
            </w:pPr>
            <w:r w:rsidDel="00000000" w:rsidR="00000000" w:rsidRPr="00000000">
              <w:rPr>
                <w:rtl w:val="0"/>
              </w:rPr>
            </w:r>
          </w:p>
        </w:tc>
      </w:tr>
      <w:tr>
        <w:tc>
          <w:tcPr/>
          <w:p w:rsidR="00000000" w:rsidDel="00000000" w:rsidP="00000000" w:rsidRDefault="00000000" w:rsidRPr="00000000" w14:paraId="00000097">
            <w:pPr>
              <w:spacing w:line="276" w:lineRule="auto"/>
              <w:contextualSpacing w:val="0"/>
              <w:jc w:val="center"/>
              <w:rPr/>
            </w:pPr>
            <w:r w:rsidDel="00000000" w:rsidR="00000000" w:rsidRPr="00000000">
              <w:rPr>
                <w:rtl w:val="0"/>
              </w:rPr>
              <w:t xml:space="preserve">18</w:t>
            </w:r>
          </w:p>
        </w:tc>
        <w:tc>
          <w:tcPr>
            <w:shd w:fill="ffffff" w:val="clear"/>
          </w:tcPr>
          <w:p w:rsidR="00000000" w:rsidDel="00000000" w:rsidP="00000000" w:rsidRDefault="00000000" w:rsidRPr="00000000" w14:paraId="00000098">
            <w:pPr>
              <w:spacing w:line="276" w:lineRule="auto"/>
              <w:contextualSpacing w:val="0"/>
              <w:jc w:val="center"/>
              <w:rPr/>
            </w:pPr>
            <w:r w:rsidDel="00000000" w:rsidR="00000000" w:rsidRPr="00000000">
              <w:rPr>
                <w:rtl w:val="0"/>
              </w:rPr>
              <w:t xml:space="preserve">3.2.1</w:t>
            </w:r>
          </w:p>
        </w:tc>
        <w:tc>
          <w:tcPr>
            <w:shd w:fill="ffffff" w:val="clear"/>
          </w:tcPr>
          <w:p w:rsidR="00000000" w:rsidDel="00000000" w:rsidP="00000000" w:rsidRDefault="00000000" w:rsidRPr="00000000" w14:paraId="00000099">
            <w:pPr>
              <w:spacing w:line="276" w:lineRule="auto"/>
              <w:contextualSpacing w:val="0"/>
              <w:rPr/>
            </w:pPr>
            <w:r w:rsidDel="00000000" w:rsidR="00000000" w:rsidRPr="00000000">
              <w:rPr>
                <w:rtl w:val="0"/>
              </w:rPr>
              <w:t xml:space="preserve">This will be achieved by selecting an option from the main menu, taking the user to another page where the title and image fields will be found. </w:t>
            </w:r>
          </w:p>
        </w:tc>
        <w:tc>
          <w:tcPr>
            <w:shd w:fill="ffffff" w:val="clear"/>
          </w:tcPr>
          <w:p w:rsidR="00000000" w:rsidDel="00000000" w:rsidP="00000000" w:rsidRDefault="00000000" w:rsidRPr="00000000" w14:paraId="0000009A">
            <w:pPr>
              <w:spacing w:line="276" w:lineRule="auto"/>
              <w:contextualSpacing w:val="0"/>
              <w:rPr/>
            </w:pPr>
            <w:r w:rsidDel="00000000" w:rsidR="00000000" w:rsidRPr="00000000">
              <w:rPr>
                <w:rtl w:val="0"/>
              </w:rPr>
              <w:t xml:space="preserve">SWC15</w:t>
            </w:r>
          </w:p>
        </w:tc>
        <w:tc>
          <w:tcPr>
            <w:shd w:fill="ffffff" w:val="clear"/>
          </w:tcPr>
          <w:p w:rsidR="00000000" w:rsidDel="00000000" w:rsidP="00000000" w:rsidRDefault="00000000" w:rsidRPr="00000000" w14:paraId="0000009B">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09C">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9D">
            <w:pPr>
              <w:spacing w:line="276" w:lineRule="auto"/>
              <w:contextualSpacing w:val="0"/>
              <w:jc w:val="center"/>
              <w:rPr/>
            </w:pPr>
            <w:r w:rsidDel="00000000" w:rsidR="00000000" w:rsidRPr="00000000">
              <w:rPr>
                <w:rtl w:val="0"/>
              </w:rPr>
              <w:t xml:space="preserve">19</w:t>
            </w:r>
          </w:p>
        </w:tc>
        <w:tc>
          <w:tcPr>
            <w:shd w:fill="deebf6" w:val="clear"/>
          </w:tcPr>
          <w:p w:rsidR="00000000" w:rsidDel="00000000" w:rsidP="00000000" w:rsidRDefault="00000000" w:rsidRPr="00000000" w14:paraId="0000009E">
            <w:pPr>
              <w:spacing w:line="276" w:lineRule="auto"/>
              <w:contextualSpacing w:val="0"/>
              <w:jc w:val="center"/>
              <w:rPr/>
            </w:pPr>
            <w:r w:rsidDel="00000000" w:rsidR="00000000" w:rsidRPr="00000000">
              <w:rPr>
                <w:rtl w:val="0"/>
              </w:rPr>
              <w:t xml:space="preserve">3.2.1</w:t>
            </w:r>
          </w:p>
        </w:tc>
        <w:tc>
          <w:tcPr>
            <w:shd w:fill="deebf6" w:val="clear"/>
          </w:tcPr>
          <w:p w:rsidR="00000000" w:rsidDel="00000000" w:rsidP="00000000" w:rsidRDefault="00000000" w:rsidRPr="00000000" w14:paraId="0000009F">
            <w:pPr>
              <w:spacing w:line="276" w:lineRule="auto"/>
              <w:contextualSpacing w:val="0"/>
              <w:rPr/>
            </w:pPr>
            <w:r w:rsidDel="00000000" w:rsidR="00000000" w:rsidRPr="00000000">
              <w:rPr>
                <w:rtl w:val="0"/>
              </w:rPr>
              <w:t xml:space="preserve">Selecting the title field will prompt the user to enter the text they wish to be the title.</w:t>
            </w:r>
          </w:p>
        </w:tc>
        <w:tc>
          <w:tcPr>
            <w:shd w:fill="deebf6" w:val="clear"/>
          </w:tcPr>
          <w:p w:rsidR="00000000" w:rsidDel="00000000" w:rsidP="00000000" w:rsidRDefault="00000000" w:rsidRPr="00000000" w14:paraId="000000A0">
            <w:pPr>
              <w:spacing w:line="276" w:lineRule="auto"/>
              <w:contextualSpacing w:val="0"/>
              <w:rPr/>
            </w:pPr>
            <w:r w:rsidDel="00000000" w:rsidR="00000000" w:rsidRPr="00000000">
              <w:rPr>
                <w:rtl w:val="0"/>
              </w:rPr>
              <w:t xml:space="preserve">SWC15</w:t>
            </w:r>
          </w:p>
        </w:tc>
        <w:tc>
          <w:tcPr>
            <w:shd w:fill="deebf6" w:val="clear"/>
          </w:tcPr>
          <w:p w:rsidR="00000000" w:rsidDel="00000000" w:rsidP="00000000" w:rsidRDefault="00000000" w:rsidRPr="00000000" w14:paraId="000000A1">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A2">
            <w:pPr>
              <w:spacing w:line="276" w:lineRule="auto"/>
              <w:contextualSpacing w:val="0"/>
              <w:rPr/>
            </w:pPr>
            <w:r w:rsidDel="00000000" w:rsidR="00000000" w:rsidRPr="00000000">
              <w:rPr>
                <w:rtl w:val="0"/>
              </w:rPr>
            </w:r>
          </w:p>
        </w:tc>
      </w:tr>
      <w:tr>
        <w:tc>
          <w:tcPr/>
          <w:p w:rsidR="00000000" w:rsidDel="00000000" w:rsidP="00000000" w:rsidRDefault="00000000" w:rsidRPr="00000000" w14:paraId="000000A3">
            <w:pPr>
              <w:spacing w:line="276" w:lineRule="auto"/>
              <w:contextualSpacing w:val="0"/>
              <w:jc w:val="center"/>
              <w:rPr/>
            </w:pPr>
            <w:r w:rsidDel="00000000" w:rsidR="00000000" w:rsidRPr="00000000">
              <w:rPr>
                <w:rtl w:val="0"/>
              </w:rPr>
              <w:t xml:space="preserve">20</w:t>
            </w:r>
          </w:p>
        </w:tc>
        <w:tc>
          <w:tcPr/>
          <w:p w:rsidR="00000000" w:rsidDel="00000000" w:rsidP="00000000" w:rsidRDefault="00000000" w:rsidRPr="00000000" w14:paraId="000000A4">
            <w:pPr>
              <w:spacing w:line="276" w:lineRule="auto"/>
              <w:contextualSpacing w:val="0"/>
              <w:jc w:val="center"/>
              <w:rPr/>
            </w:pPr>
            <w:r w:rsidDel="00000000" w:rsidR="00000000" w:rsidRPr="00000000">
              <w:rPr>
                <w:rtl w:val="0"/>
              </w:rPr>
              <w:t xml:space="preserve">3.2.1</w:t>
            </w:r>
          </w:p>
        </w:tc>
        <w:tc>
          <w:tcPr/>
          <w:p w:rsidR="00000000" w:rsidDel="00000000" w:rsidP="00000000" w:rsidRDefault="00000000" w:rsidRPr="00000000" w14:paraId="000000A5">
            <w:pPr>
              <w:spacing w:line="276" w:lineRule="auto"/>
              <w:contextualSpacing w:val="0"/>
              <w:rPr/>
            </w:pPr>
            <w:r w:rsidDel="00000000" w:rsidR="00000000" w:rsidRPr="00000000">
              <w:rPr>
                <w:rtl w:val="0"/>
              </w:rPr>
              <w:t xml:space="preserve">Here the user can select from the pre-existing artwork that the default series of cards use or browse the photo gallery on their phone and select image files from there.</w:t>
            </w:r>
          </w:p>
        </w:tc>
        <w:tc>
          <w:tcPr/>
          <w:p w:rsidR="00000000" w:rsidDel="00000000" w:rsidP="00000000" w:rsidRDefault="00000000" w:rsidRPr="00000000" w14:paraId="000000A6">
            <w:pPr>
              <w:spacing w:line="276" w:lineRule="auto"/>
              <w:contextualSpacing w:val="0"/>
              <w:rPr/>
            </w:pPr>
            <w:r w:rsidDel="00000000" w:rsidR="00000000" w:rsidRPr="00000000">
              <w:rPr>
                <w:rtl w:val="0"/>
              </w:rPr>
              <w:t xml:space="preserve">SWC15</w:t>
            </w:r>
          </w:p>
        </w:tc>
        <w:tc>
          <w:tcPr/>
          <w:p w:rsidR="00000000" w:rsidDel="00000000" w:rsidP="00000000" w:rsidRDefault="00000000" w:rsidRPr="00000000" w14:paraId="000000A7">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0A8">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A9">
            <w:pPr>
              <w:spacing w:line="276" w:lineRule="auto"/>
              <w:contextualSpacing w:val="0"/>
              <w:jc w:val="center"/>
              <w:rPr/>
            </w:pPr>
            <w:r w:rsidDel="00000000" w:rsidR="00000000" w:rsidRPr="00000000">
              <w:rPr>
                <w:rtl w:val="0"/>
              </w:rPr>
              <w:t xml:space="preserve">21</w:t>
            </w:r>
          </w:p>
        </w:tc>
        <w:tc>
          <w:tcPr>
            <w:shd w:fill="deebf6" w:val="clear"/>
          </w:tcPr>
          <w:p w:rsidR="00000000" w:rsidDel="00000000" w:rsidP="00000000" w:rsidRDefault="00000000" w:rsidRPr="00000000" w14:paraId="000000AA">
            <w:pPr>
              <w:spacing w:line="276" w:lineRule="auto"/>
              <w:contextualSpacing w:val="0"/>
              <w:jc w:val="center"/>
              <w:rPr/>
            </w:pPr>
            <w:r w:rsidDel="00000000" w:rsidR="00000000" w:rsidRPr="00000000">
              <w:rPr>
                <w:rtl w:val="0"/>
              </w:rPr>
              <w:t xml:space="preserve">3.2.1</w:t>
            </w:r>
          </w:p>
        </w:tc>
        <w:tc>
          <w:tcPr>
            <w:shd w:fill="deebf6" w:val="clear"/>
          </w:tcPr>
          <w:p w:rsidR="00000000" w:rsidDel="00000000" w:rsidP="00000000" w:rsidRDefault="00000000" w:rsidRPr="00000000" w14:paraId="000000AB">
            <w:pPr>
              <w:spacing w:line="276" w:lineRule="auto"/>
              <w:contextualSpacing w:val="0"/>
              <w:rPr/>
            </w:pPr>
            <w:r w:rsidDel="00000000" w:rsidR="00000000" w:rsidRPr="00000000">
              <w:rPr>
                <w:rtl w:val="0"/>
              </w:rPr>
              <w:t xml:space="preserve">Files will not be available for use unless they are of a particular image file extension. </w:t>
            </w:r>
          </w:p>
        </w:tc>
        <w:tc>
          <w:tcPr>
            <w:shd w:fill="deebf6" w:val="clear"/>
          </w:tcPr>
          <w:p w:rsidR="00000000" w:rsidDel="00000000" w:rsidP="00000000" w:rsidRDefault="00000000" w:rsidRPr="00000000" w14:paraId="000000AC">
            <w:pPr>
              <w:spacing w:line="276" w:lineRule="auto"/>
              <w:contextualSpacing w:val="0"/>
              <w:rPr/>
            </w:pPr>
            <w:r w:rsidDel="00000000" w:rsidR="00000000" w:rsidRPr="00000000">
              <w:rPr>
                <w:rtl w:val="0"/>
              </w:rPr>
              <w:t xml:space="preserve">SWC15</w:t>
            </w:r>
          </w:p>
        </w:tc>
        <w:tc>
          <w:tcPr>
            <w:shd w:fill="deebf6" w:val="clear"/>
          </w:tcPr>
          <w:p w:rsidR="00000000" w:rsidDel="00000000" w:rsidP="00000000" w:rsidRDefault="00000000" w:rsidRPr="00000000" w14:paraId="000000AD">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AE">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0AF">
            <w:pPr>
              <w:spacing w:line="276" w:lineRule="auto"/>
              <w:contextualSpacing w:val="0"/>
              <w:jc w:val="center"/>
              <w:rPr/>
            </w:pPr>
            <w:r w:rsidDel="00000000" w:rsidR="00000000" w:rsidRPr="00000000">
              <w:rPr>
                <w:rtl w:val="0"/>
              </w:rPr>
              <w:t xml:space="preserve">22</w:t>
            </w:r>
          </w:p>
        </w:tc>
        <w:tc>
          <w:tcPr>
            <w:shd w:fill="ffffff" w:val="clear"/>
          </w:tcPr>
          <w:p w:rsidR="00000000" w:rsidDel="00000000" w:rsidP="00000000" w:rsidRDefault="00000000" w:rsidRPr="00000000" w14:paraId="000000B0">
            <w:pPr>
              <w:spacing w:line="276" w:lineRule="auto"/>
              <w:contextualSpacing w:val="0"/>
              <w:jc w:val="center"/>
              <w:rPr/>
            </w:pPr>
            <w:r w:rsidDel="00000000" w:rsidR="00000000" w:rsidRPr="00000000">
              <w:rPr>
                <w:rtl w:val="0"/>
              </w:rPr>
              <w:t xml:space="preserve">3.2.1</w:t>
            </w:r>
          </w:p>
        </w:tc>
        <w:tc>
          <w:tcPr>
            <w:shd w:fill="ffffff" w:val="clear"/>
          </w:tcPr>
          <w:p w:rsidR="00000000" w:rsidDel="00000000" w:rsidP="00000000" w:rsidRDefault="00000000" w:rsidRPr="00000000" w14:paraId="000000B1">
            <w:pPr>
              <w:spacing w:line="276" w:lineRule="auto"/>
              <w:contextualSpacing w:val="0"/>
              <w:rPr/>
            </w:pPr>
            <w:r w:rsidDel="00000000" w:rsidR="00000000" w:rsidRPr="00000000">
              <w:rPr>
                <w:rtl w:val="0"/>
              </w:rPr>
              <w:t xml:space="preserve">This includes, but is not limited to .png .jpeg .jpg .bmp etc. </w:t>
            </w:r>
          </w:p>
        </w:tc>
        <w:tc>
          <w:tcPr>
            <w:shd w:fill="ffffff" w:val="clear"/>
          </w:tcPr>
          <w:p w:rsidR="00000000" w:rsidDel="00000000" w:rsidP="00000000" w:rsidRDefault="00000000" w:rsidRPr="00000000" w14:paraId="000000B2">
            <w:pPr>
              <w:spacing w:line="276" w:lineRule="auto"/>
              <w:contextualSpacing w:val="0"/>
              <w:rPr/>
            </w:pPr>
            <w:r w:rsidDel="00000000" w:rsidR="00000000" w:rsidRPr="00000000">
              <w:rPr>
                <w:rtl w:val="0"/>
              </w:rPr>
              <w:t xml:space="preserve">SWC15</w:t>
            </w:r>
          </w:p>
        </w:tc>
        <w:tc>
          <w:tcPr>
            <w:shd w:fill="ffffff" w:val="clear"/>
          </w:tcPr>
          <w:p w:rsidR="00000000" w:rsidDel="00000000" w:rsidP="00000000" w:rsidRDefault="00000000" w:rsidRPr="00000000" w14:paraId="000000B3">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0B4">
            <w:pPr>
              <w:spacing w:line="276" w:lineRule="auto"/>
              <w:contextualSpacing w:val="0"/>
              <w:rPr/>
            </w:pPr>
            <w:r w:rsidDel="00000000" w:rsidR="00000000" w:rsidRPr="00000000">
              <w:rPr>
                <w:rtl w:val="0"/>
              </w:rPr>
            </w:r>
          </w:p>
        </w:tc>
      </w:tr>
      <w:tr>
        <w:tc>
          <w:tcPr/>
          <w:p w:rsidR="00000000" w:rsidDel="00000000" w:rsidP="00000000" w:rsidRDefault="00000000" w:rsidRPr="00000000" w14:paraId="000000B5">
            <w:pPr>
              <w:spacing w:line="276" w:lineRule="auto"/>
              <w:contextualSpacing w:val="0"/>
              <w:jc w:val="center"/>
              <w:rPr/>
            </w:pPr>
            <w:r w:rsidDel="00000000" w:rsidR="00000000" w:rsidRPr="00000000">
              <w:rPr>
                <w:rtl w:val="0"/>
              </w:rPr>
              <w:t xml:space="preserve">23</w:t>
            </w:r>
          </w:p>
        </w:tc>
        <w:tc>
          <w:tcPr/>
          <w:p w:rsidR="00000000" w:rsidDel="00000000" w:rsidP="00000000" w:rsidRDefault="00000000" w:rsidRPr="00000000" w14:paraId="000000B6">
            <w:pPr>
              <w:spacing w:line="276" w:lineRule="auto"/>
              <w:contextualSpacing w:val="0"/>
              <w:jc w:val="center"/>
              <w:rPr/>
            </w:pPr>
            <w:r w:rsidDel="00000000" w:rsidR="00000000" w:rsidRPr="00000000">
              <w:rPr>
                <w:rtl w:val="0"/>
              </w:rPr>
              <w:t xml:space="preserve">3.2.1</w:t>
            </w:r>
          </w:p>
        </w:tc>
        <w:tc>
          <w:tcPr/>
          <w:p w:rsidR="00000000" w:rsidDel="00000000" w:rsidP="00000000" w:rsidRDefault="00000000" w:rsidRPr="00000000" w14:paraId="000000B7">
            <w:pPr>
              <w:spacing w:line="276" w:lineRule="auto"/>
              <w:contextualSpacing w:val="0"/>
              <w:rPr/>
            </w:pPr>
            <w:r w:rsidDel="00000000" w:rsidR="00000000" w:rsidRPr="00000000">
              <w:rPr>
                <w:rtl w:val="0"/>
              </w:rPr>
              <w:t xml:space="preserve">Once a file has been successfully imported into the My Wellbeing Kit application the user will then be given a few simplistic editing tools with which they can crop, rotate and adjust the position of the picture. </w:t>
            </w:r>
          </w:p>
        </w:tc>
        <w:tc>
          <w:tcPr/>
          <w:p w:rsidR="00000000" w:rsidDel="00000000" w:rsidP="00000000" w:rsidRDefault="00000000" w:rsidRPr="00000000" w14:paraId="000000B8">
            <w:pPr>
              <w:spacing w:line="276" w:lineRule="auto"/>
              <w:contextualSpacing w:val="0"/>
              <w:rPr/>
            </w:pPr>
            <w:r w:rsidDel="00000000" w:rsidR="00000000" w:rsidRPr="00000000">
              <w:rPr>
                <w:rtl w:val="0"/>
              </w:rPr>
              <w:t xml:space="preserve">SWC15</w:t>
            </w:r>
          </w:p>
        </w:tc>
        <w:tc>
          <w:tcPr/>
          <w:p w:rsidR="00000000" w:rsidDel="00000000" w:rsidP="00000000" w:rsidRDefault="00000000" w:rsidRPr="00000000" w14:paraId="000000B9">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0BA">
            <w:pPr>
              <w:spacing w:line="276" w:lineRule="auto"/>
              <w:contextualSpacing w:val="0"/>
              <w:rPr/>
            </w:pPr>
            <w:r w:rsidDel="00000000" w:rsidR="00000000" w:rsidRPr="00000000">
              <w:rPr>
                <w:rtl w:val="0"/>
              </w:rPr>
            </w:r>
          </w:p>
        </w:tc>
      </w:tr>
      <w:tr>
        <w:tc>
          <w:tcPr/>
          <w:p w:rsidR="00000000" w:rsidDel="00000000" w:rsidP="00000000" w:rsidRDefault="00000000" w:rsidRPr="00000000" w14:paraId="000000BB">
            <w:pPr>
              <w:spacing w:line="276" w:lineRule="auto"/>
              <w:contextualSpacing w:val="0"/>
              <w:jc w:val="center"/>
              <w:rPr/>
            </w:pPr>
            <w:r w:rsidDel="00000000" w:rsidR="00000000" w:rsidRPr="00000000">
              <w:rPr>
                <w:rtl w:val="0"/>
              </w:rPr>
              <w:t xml:space="preserve">24</w:t>
            </w:r>
          </w:p>
        </w:tc>
        <w:tc>
          <w:tcPr/>
          <w:p w:rsidR="00000000" w:rsidDel="00000000" w:rsidP="00000000" w:rsidRDefault="00000000" w:rsidRPr="00000000" w14:paraId="000000BC">
            <w:pPr>
              <w:spacing w:line="276" w:lineRule="auto"/>
              <w:contextualSpacing w:val="0"/>
              <w:jc w:val="center"/>
              <w:rPr/>
            </w:pPr>
            <w:r w:rsidDel="00000000" w:rsidR="00000000" w:rsidRPr="00000000">
              <w:rPr>
                <w:rtl w:val="0"/>
              </w:rPr>
              <w:t xml:space="preserve">3.2.1</w:t>
            </w:r>
          </w:p>
        </w:tc>
        <w:tc>
          <w:tcPr/>
          <w:p w:rsidR="00000000" w:rsidDel="00000000" w:rsidP="00000000" w:rsidRDefault="00000000" w:rsidRPr="00000000" w14:paraId="000000BD">
            <w:pPr>
              <w:spacing w:line="276" w:lineRule="auto"/>
              <w:contextualSpacing w:val="0"/>
              <w:rPr/>
            </w:pPr>
            <w:r w:rsidDel="00000000" w:rsidR="00000000" w:rsidRPr="00000000">
              <w:rPr>
                <w:rtl w:val="0"/>
              </w:rPr>
              <w:t xml:space="preserve">Images that are uploaded that exceed 350x200px will be scaled down to the appropriate size and vise-versa for smaller images.</w:t>
            </w:r>
          </w:p>
        </w:tc>
        <w:tc>
          <w:tcPr/>
          <w:p w:rsidR="00000000" w:rsidDel="00000000" w:rsidP="00000000" w:rsidRDefault="00000000" w:rsidRPr="00000000" w14:paraId="000000BE">
            <w:pPr>
              <w:spacing w:line="276" w:lineRule="auto"/>
              <w:contextualSpacing w:val="0"/>
              <w:rPr/>
            </w:pPr>
            <w:r w:rsidDel="00000000" w:rsidR="00000000" w:rsidRPr="00000000">
              <w:rPr>
                <w:rtl w:val="0"/>
              </w:rPr>
              <w:t xml:space="preserve">SWC15</w:t>
            </w:r>
          </w:p>
        </w:tc>
        <w:tc>
          <w:tcPr/>
          <w:p w:rsidR="00000000" w:rsidDel="00000000" w:rsidP="00000000" w:rsidRDefault="00000000" w:rsidRPr="00000000" w14:paraId="000000BF">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0C0">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C1">
            <w:pPr>
              <w:spacing w:line="276" w:lineRule="auto"/>
              <w:contextualSpacing w:val="0"/>
              <w:jc w:val="center"/>
              <w:rPr/>
            </w:pPr>
            <w:r w:rsidDel="00000000" w:rsidR="00000000" w:rsidRPr="00000000">
              <w:rPr>
                <w:rtl w:val="0"/>
              </w:rPr>
              <w:t xml:space="preserve">25</w:t>
            </w:r>
          </w:p>
        </w:tc>
        <w:tc>
          <w:tcPr>
            <w:shd w:fill="deebf6" w:val="clear"/>
          </w:tcPr>
          <w:p w:rsidR="00000000" w:rsidDel="00000000" w:rsidP="00000000" w:rsidRDefault="00000000" w:rsidRPr="00000000" w14:paraId="000000C2">
            <w:pPr>
              <w:spacing w:line="276" w:lineRule="auto"/>
              <w:contextualSpacing w:val="0"/>
              <w:jc w:val="center"/>
              <w:rPr/>
            </w:pPr>
            <w:r w:rsidDel="00000000" w:rsidR="00000000" w:rsidRPr="00000000">
              <w:rPr>
                <w:rtl w:val="0"/>
              </w:rPr>
              <w:t xml:space="preserve">3.2.1</w:t>
            </w:r>
          </w:p>
        </w:tc>
        <w:tc>
          <w:tcPr>
            <w:shd w:fill="deebf6" w:val="clear"/>
          </w:tcPr>
          <w:p w:rsidR="00000000" w:rsidDel="00000000" w:rsidP="00000000" w:rsidRDefault="00000000" w:rsidRPr="00000000" w14:paraId="000000C3">
            <w:pPr>
              <w:spacing w:line="276" w:lineRule="auto"/>
              <w:contextualSpacing w:val="0"/>
              <w:rPr/>
            </w:pPr>
            <w:r w:rsidDel="00000000" w:rsidR="00000000" w:rsidRPr="00000000">
              <w:rPr>
                <w:rtl w:val="0"/>
              </w:rPr>
              <w:t xml:space="preserve">Upon the completion of editing the new card, the user can select save or cancel. If save is selected they will then see their newly created card alongside the selection of default cards. </w:t>
            </w:r>
          </w:p>
        </w:tc>
        <w:tc>
          <w:tcPr>
            <w:shd w:fill="deebf6" w:val="clear"/>
          </w:tcPr>
          <w:p w:rsidR="00000000" w:rsidDel="00000000" w:rsidP="00000000" w:rsidRDefault="00000000" w:rsidRPr="00000000" w14:paraId="000000C4">
            <w:pPr>
              <w:spacing w:line="276" w:lineRule="auto"/>
              <w:contextualSpacing w:val="0"/>
              <w:rPr/>
            </w:pPr>
            <w:r w:rsidDel="00000000" w:rsidR="00000000" w:rsidRPr="00000000">
              <w:rPr>
                <w:rtl w:val="0"/>
              </w:rPr>
              <w:t xml:space="preserve">SWC15</w:t>
            </w:r>
          </w:p>
        </w:tc>
        <w:tc>
          <w:tcPr>
            <w:shd w:fill="deebf6" w:val="clear"/>
          </w:tcPr>
          <w:p w:rsidR="00000000" w:rsidDel="00000000" w:rsidP="00000000" w:rsidRDefault="00000000" w:rsidRPr="00000000" w14:paraId="000000C5">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C6">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0C7">
            <w:pPr>
              <w:spacing w:line="276" w:lineRule="auto"/>
              <w:contextualSpacing w:val="0"/>
              <w:jc w:val="center"/>
              <w:rPr/>
            </w:pPr>
            <w:r w:rsidDel="00000000" w:rsidR="00000000" w:rsidRPr="00000000">
              <w:rPr>
                <w:rtl w:val="0"/>
              </w:rPr>
              <w:t xml:space="preserve">26</w:t>
            </w:r>
          </w:p>
        </w:tc>
        <w:tc>
          <w:tcPr>
            <w:shd w:fill="ffffff" w:val="clear"/>
          </w:tcPr>
          <w:p w:rsidR="00000000" w:rsidDel="00000000" w:rsidP="00000000" w:rsidRDefault="00000000" w:rsidRPr="00000000" w14:paraId="000000C8">
            <w:pPr>
              <w:spacing w:line="276" w:lineRule="auto"/>
              <w:contextualSpacing w:val="0"/>
              <w:jc w:val="center"/>
              <w:rPr/>
            </w:pPr>
            <w:r w:rsidDel="00000000" w:rsidR="00000000" w:rsidRPr="00000000">
              <w:rPr>
                <w:rtl w:val="0"/>
              </w:rPr>
              <w:t xml:space="preserve">3.2.1</w:t>
            </w:r>
          </w:p>
        </w:tc>
        <w:tc>
          <w:tcPr>
            <w:shd w:fill="ffffff" w:val="clear"/>
          </w:tcPr>
          <w:p w:rsidR="00000000" w:rsidDel="00000000" w:rsidP="00000000" w:rsidRDefault="00000000" w:rsidRPr="00000000" w14:paraId="000000C9">
            <w:pPr>
              <w:spacing w:line="276" w:lineRule="auto"/>
              <w:contextualSpacing w:val="0"/>
              <w:rPr/>
            </w:pPr>
            <w:r w:rsidDel="00000000" w:rsidR="00000000" w:rsidRPr="00000000">
              <w:rPr>
                <w:rtl w:val="0"/>
              </w:rPr>
              <w:t xml:space="preserve">Otherwise, in the case where cancel is selected, the new card will be discarded and the the user will see existing selection of cards again.  </w:t>
            </w:r>
          </w:p>
        </w:tc>
        <w:tc>
          <w:tcPr>
            <w:shd w:fill="ffffff" w:val="clear"/>
          </w:tcPr>
          <w:p w:rsidR="00000000" w:rsidDel="00000000" w:rsidP="00000000" w:rsidRDefault="00000000" w:rsidRPr="00000000" w14:paraId="000000CA">
            <w:pPr>
              <w:spacing w:line="276" w:lineRule="auto"/>
              <w:contextualSpacing w:val="0"/>
              <w:rPr/>
            </w:pPr>
            <w:r w:rsidDel="00000000" w:rsidR="00000000" w:rsidRPr="00000000">
              <w:rPr>
                <w:rtl w:val="0"/>
              </w:rPr>
              <w:t xml:space="preserve">SWC15</w:t>
            </w:r>
          </w:p>
        </w:tc>
        <w:tc>
          <w:tcPr>
            <w:shd w:fill="ffffff" w:val="clear"/>
          </w:tcPr>
          <w:p w:rsidR="00000000" w:rsidDel="00000000" w:rsidP="00000000" w:rsidRDefault="00000000" w:rsidRPr="00000000" w14:paraId="000000CB">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0CC">
            <w:pPr>
              <w:spacing w:line="276" w:lineRule="auto"/>
              <w:contextualSpacing w:val="0"/>
              <w:rPr/>
            </w:pPr>
            <w:r w:rsidDel="00000000" w:rsidR="00000000" w:rsidRPr="00000000">
              <w:rPr>
                <w:rtl w:val="0"/>
              </w:rPr>
            </w:r>
          </w:p>
        </w:tc>
      </w:tr>
      <w:tr>
        <w:tc>
          <w:tcPr/>
          <w:p w:rsidR="00000000" w:rsidDel="00000000" w:rsidP="00000000" w:rsidRDefault="00000000" w:rsidRPr="00000000" w14:paraId="000000CD">
            <w:pPr>
              <w:spacing w:line="276" w:lineRule="auto"/>
              <w:contextualSpacing w:val="0"/>
              <w:jc w:val="center"/>
              <w:rPr/>
            </w:pPr>
            <w:r w:rsidDel="00000000" w:rsidR="00000000" w:rsidRPr="00000000">
              <w:rPr>
                <w:rtl w:val="0"/>
              </w:rPr>
              <w:t xml:space="preserve">27</w:t>
            </w:r>
          </w:p>
        </w:tc>
        <w:tc>
          <w:tcPr/>
          <w:p w:rsidR="00000000" w:rsidDel="00000000" w:rsidP="00000000" w:rsidRDefault="00000000" w:rsidRPr="00000000" w14:paraId="000000CE">
            <w:pPr>
              <w:spacing w:line="276" w:lineRule="auto"/>
              <w:contextualSpacing w:val="0"/>
              <w:jc w:val="center"/>
              <w:rPr/>
            </w:pPr>
            <w:r w:rsidDel="00000000" w:rsidR="00000000" w:rsidRPr="00000000">
              <w:rPr>
                <w:rtl w:val="0"/>
              </w:rPr>
              <w:t xml:space="preserve">3.2.2</w:t>
            </w:r>
          </w:p>
        </w:tc>
        <w:tc>
          <w:tcPr/>
          <w:p w:rsidR="00000000" w:rsidDel="00000000" w:rsidP="00000000" w:rsidRDefault="00000000" w:rsidRPr="00000000" w14:paraId="000000CF">
            <w:pPr>
              <w:spacing w:line="276" w:lineRule="auto"/>
              <w:contextualSpacing w:val="0"/>
              <w:rPr/>
            </w:pPr>
            <w:r w:rsidDel="00000000" w:rsidR="00000000" w:rsidRPr="00000000">
              <w:rPr>
                <w:rtl w:val="0"/>
              </w:rPr>
              <w:t xml:space="preserve">The user shall be able to edit cards that they have added to the application.</w:t>
            </w:r>
          </w:p>
        </w:tc>
        <w:tc>
          <w:tcPr/>
          <w:p w:rsidR="00000000" w:rsidDel="00000000" w:rsidP="00000000" w:rsidRDefault="00000000" w:rsidRPr="00000000" w14:paraId="000000D0">
            <w:pPr>
              <w:spacing w:line="276" w:lineRule="auto"/>
              <w:contextualSpacing w:val="0"/>
              <w:rPr/>
            </w:pPr>
            <w:r w:rsidDel="00000000" w:rsidR="00000000" w:rsidRPr="00000000">
              <w:rPr>
                <w:rtl w:val="0"/>
              </w:rPr>
              <w:t xml:space="preserve">SW</w:t>
            </w:r>
          </w:p>
        </w:tc>
        <w:tc>
          <w:tcPr/>
          <w:p w:rsidR="00000000" w:rsidDel="00000000" w:rsidP="00000000" w:rsidRDefault="00000000" w:rsidRPr="00000000" w14:paraId="000000D1">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0D2">
            <w:pPr>
              <w:spacing w:line="276" w:lineRule="auto"/>
              <w:contextualSpacing w:val="0"/>
              <w:rPr/>
            </w:pPr>
            <w:r w:rsidDel="00000000" w:rsidR="00000000" w:rsidRPr="00000000">
              <w:rPr>
                <w:rtl w:val="0"/>
              </w:rPr>
              <w:t xml:space="preserve">UC27_User_Edits_CustomCard</w:t>
            </w:r>
          </w:p>
        </w:tc>
      </w:tr>
      <w:tr>
        <w:tc>
          <w:tcPr>
            <w:shd w:fill="ffffff" w:val="clear"/>
          </w:tcPr>
          <w:p w:rsidR="00000000" w:rsidDel="00000000" w:rsidP="00000000" w:rsidRDefault="00000000" w:rsidRPr="00000000" w14:paraId="000000D3">
            <w:pPr>
              <w:spacing w:line="276" w:lineRule="auto"/>
              <w:contextualSpacing w:val="0"/>
              <w:jc w:val="center"/>
              <w:rPr/>
            </w:pPr>
            <w:r w:rsidDel="00000000" w:rsidR="00000000" w:rsidRPr="00000000">
              <w:rPr>
                <w:rtl w:val="0"/>
              </w:rPr>
              <w:t xml:space="preserve">28</w:t>
            </w:r>
          </w:p>
        </w:tc>
        <w:tc>
          <w:tcPr>
            <w:shd w:fill="ffffff" w:val="clear"/>
          </w:tcPr>
          <w:p w:rsidR="00000000" w:rsidDel="00000000" w:rsidP="00000000" w:rsidRDefault="00000000" w:rsidRPr="00000000" w14:paraId="000000D4">
            <w:pPr>
              <w:spacing w:line="276" w:lineRule="auto"/>
              <w:contextualSpacing w:val="0"/>
              <w:jc w:val="center"/>
              <w:rPr/>
            </w:pPr>
            <w:r w:rsidDel="00000000" w:rsidR="00000000" w:rsidRPr="00000000">
              <w:rPr>
                <w:rtl w:val="0"/>
              </w:rPr>
              <w:t xml:space="preserve">3.2.2</w:t>
            </w:r>
          </w:p>
        </w:tc>
        <w:tc>
          <w:tcPr>
            <w:shd w:fill="ffffff" w:val="clear"/>
          </w:tcPr>
          <w:p w:rsidR="00000000" w:rsidDel="00000000" w:rsidP="00000000" w:rsidRDefault="00000000" w:rsidRPr="00000000" w14:paraId="000000D5">
            <w:pPr>
              <w:spacing w:line="276" w:lineRule="auto"/>
              <w:contextualSpacing w:val="0"/>
              <w:rPr/>
            </w:pPr>
            <w:r w:rsidDel="00000000" w:rsidR="00000000" w:rsidRPr="00000000">
              <w:rPr>
                <w:rtl w:val="0"/>
              </w:rPr>
              <w:t xml:space="preserve">Toggling an edit option to on will make selecting a card take the user to an edit card screen, rather than flipping the card as would normally occur.</w:t>
            </w:r>
          </w:p>
        </w:tc>
        <w:tc>
          <w:tcPr>
            <w:shd w:fill="ffffff" w:val="clear"/>
          </w:tcPr>
          <w:p w:rsidR="00000000" w:rsidDel="00000000" w:rsidP="00000000" w:rsidRDefault="00000000" w:rsidRPr="00000000" w14:paraId="000000D6">
            <w:pPr>
              <w:spacing w:line="276" w:lineRule="auto"/>
              <w:contextualSpacing w:val="0"/>
              <w:rPr/>
            </w:pPr>
            <w:r w:rsidDel="00000000" w:rsidR="00000000" w:rsidRPr="00000000">
              <w:rPr>
                <w:rtl w:val="0"/>
              </w:rPr>
              <w:t xml:space="preserve">SWC27</w:t>
            </w:r>
          </w:p>
        </w:tc>
        <w:tc>
          <w:tcPr>
            <w:shd w:fill="ffffff" w:val="clear"/>
          </w:tcPr>
          <w:p w:rsidR="00000000" w:rsidDel="00000000" w:rsidP="00000000" w:rsidRDefault="00000000" w:rsidRPr="00000000" w14:paraId="000000D7">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0D8">
            <w:pPr>
              <w:spacing w:line="276" w:lineRule="auto"/>
              <w:contextualSpacing w:val="0"/>
              <w:rPr/>
            </w:pPr>
            <w:r w:rsidDel="00000000" w:rsidR="00000000" w:rsidRPr="00000000">
              <w:rPr>
                <w:rtl w:val="0"/>
              </w:rPr>
            </w:r>
          </w:p>
        </w:tc>
      </w:tr>
      <w:tr>
        <w:tc>
          <w:tcPr/>
          <w:p w:rsidR="00000000" w:rsidDel="00000000" w:rsidP="00000000" w:rsidRDefault="00000000" w:rsidRPr="00000000" w14:paraId="000000D9">
            <w:pPr>
              <w:spacing w:line="276" w:lineRule="auto"/>
              <w:contextualSpacing w:val="0"/>
              <w:jc w:val="center"/>
              <w:rPr/>
            </w:pPr>
            <w:r w:rsidDel="00000000" w:rsidR="00000000" w:rsidRPr="00000000">
              <w:rPr>
                <w:rtl w:val="0"/>
              </w:rPr>
              <w:t xml:space="preserve">29</w:t>
            </w:r>
          </w:p>
        </w:tc>
        <w:tc>
          <w:tcPr/>
          <w:p w:rsidR="00000000" w:rsidDel="00000000" w:rsidP="00000000" w:rsidRDefault="00000000" w:rsidRPr="00000000" w14:paraId="000000DA">
            <w:pPr>
              <w:spacing w:line="276" w:lineRule="auto"/>
              <w:contextualSpacing w:val="0"/>
              <w:jc w:val="center"/>
              <w:rPr/>
            </w:pPr>
            <w:r w:rsidDel="00000000" w:rsidR="00000000" w:rsidRPr="00000000">
              <w:rPr>
                <w:rtl w:val="0"/>
              </w:rPr>
              <w:t xml:space="preserve">3.2.2</w:t>
            </w:r>
          </w:p>
        </w:tc>
        <w:tc>
          <w:tcPr/>
          <w:p w:rsidR="00000000" w:rsidDel="00000000" w:rsidP="00000000" w:rsidRDefault="00000000" w:rsidRPr="00000000" w14:paraId="000000DB">
            <w:pPr>
              <w:spacing w:line="276" w:lineRule="auto"/>
              <w:contextualSpacing w:val="0"/>
              <w:rPr/>
            </w:pPr>
            <w:r w:rsidDel="00000000" w:rsidR="00000000" w:rsidRPr="00000000">
              <w:rPr>
                <w:rtl w:val="0"/>
              </w:rPr>
              <w:t xml:space="preserve">From this screen they can either select the image to change it to another or select the text for editing, with the option to delete the custom card also found here. </w:t>
            </w:r>
          </w:p>
        </w:tc>
        <w:tc>
          <w:tcPr/>
          <w:p w:rsidR="00000000" w:rsidDel="00000000" w:rsidP="00000000" w:rsidRDefault="00000000" w:rsidRPr="00000000" w14:paraId="000000DC">
            <w:pPr>
              <w:spacing w:line="276" w:lineRule="auto"/>
              <w:contextualSpacing w:val="0"/>
              <w:rPr/>
            </w:pPr>
            <w:r w:rsidDel="00000000" w:rsidR="00000000" w:rsidRPr="00000000">
              <w:rPr>
                <w:rtl w:val="0"/>
              </w:rPr>
              <w:t xml:space="preserve">SWC27</w:t>
            </w:r>
          </w:p>
        </w:tc>
        <w:tc>
          <w:tcPr/>
          <w:p w:rsidR="00000000" w:rsidDel="00000000" w:rsidP="00000000" w:rsidRDefault="00000000" w:rsidRPr="00000000" w14:paraId="000000DD">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0DE">
            <w:pPr>
              <w:spacing w:line="276" w:lineRule="auto"/>
              <w:contextualSpacing w:val="0"/>
              <w:rPr/>
            </w:pPr>
            <w:r w:rsidDel="00000000" w:rsidR="00000000" w:rsidRPr="00000000">
              <w:rPr>
                <w:rtl w:val="0"/>
              </w:rPr>
            </w:r>
          </w:p>
        </w:tc>
      </w:tr>
      <w:tr>
        <w:tc>
          <w:tcPr/>
          <w:p w:rsidR="00000000" w:rsidDel="00000000" w:rsidP="00000000" w:rsidRDefault="00000000" w:rsidRPr="00000000" w14:paraId="000000DF">
            <w:pPr>
              <w:spacing w:line="276" w:lineRule="auto"/>
              <w:contextualSpacing w:val="0"/>
              <w:jc w:val="center"/>
              <w:rPr/>
            </w:pPr>
            <w:r w:rsidDel="00000000" w:rsidR="00000000" w:rsidRPr="00000000">
              <w:rPr>
                <w:rtl w:val="0"/>
              </w:rPr>
              <w:t xml:space="preserve">30</w:t>
            </w:r>
          </w:p>
        </w:tc>
        <w:tc>
          <w:tcPr/>
          <w:p w:rsidR="00000000" w:rsidDel="00000000" w:rsidP="00000000" w:rsidRDefault="00000000" w:rsidRPr="00000000" w14:paraId="000000E0">
            <w:pPr>
              <w:spacing w:line="276" w:lineRule="auto"/>
              <w:contextualSpacing w:val="0"/>
              <w:jc w:val="center"/>
              <w:rPr/>
            </w:pPr>
            <w:r w:rsidDel="00000000" w:rsidR="00000000" w:rsidRPr="00000000">
              <w:rPr>
                <w:rtl w:val="0"/>
              </w:rPr>
              <w:t xml:space="preserve">3.2.2</w:t>
            </w:r>
          </w:p>
        </w:tc>
        <w:tc>
          <w:tcPr/>
          <w:p w:rsidR="00000000" w:rsidDel="00000000" w:rsidP="00000000" w:rsidRDefault="00000000" w:rsidRPr="00000000" w14:paraId="000000E1">
            <w:pPr>
              <w:spacing w:line="276" w:lineRule="auto"/>
              <w:contextualSpacing w:val="0"/>
              <w:rPr/>
            </w:pPr>
            <w:r w:rsidDel="00000000" w:rsidR="00000000" w:rsidRPr="00000000">
              <w:rPr>
                <w:rtl w:val="0"/>
              </w:rPr>
              <w:t xml:space="preserve">A save button can be selected to save any changes and return the user to the cards screen where they will see any changes that have been made.</w:t>
            </w:r>
          </w:p>
        </w:tc>
        <w:tc>
          <w:tcPr/>
          <w:p w:rsidR="00000000" w:rsidDel="00000000" w:rsidP="00000000" w:rsidRDefault="00000000" w:rsidRPr="00000000" w14:paraId="000000E2">
            <w:pPr>
              <w:spacing w:line="276" w:lineRule="auto"/>
              <w:contextualSpacing w:val="0"/>
              <w:rPr/>
            </w:pPr>
            <w:r w:rsidDel="00000000" w:rsidR="00000000" w:rsidRPr="00000000">
              <w:rPr>
                <w:rtl w:val="0"/>
              </w:rPr>
              <w:t xml:space="preserve">SWC27</w:t>
            </w:r>
          </w:p>
        </w:tc>
        <w:tc>
          <w:tcPr/>
          <w:p w:rsidR="00000000" w:rsidDel="00000000" w:rsidP="00000000" w:rsidRDefault="00000000" w:rsidRPr="00000000" w14:paraId="000000E3">
            <w:pPr>
              <w:spacing w:line="276" w:lineRule="auto"/>
              <w:contextualSpacing w:val="0"/>
              <w:rPr/>
            </w:pPr>
            <w:r w:rsidDel="00000000" w:rsidR="00000000" w:rsidRPr="00000000">
              <w:rPr>
                <w:rtl w:val="0"/>
              </w:rPr>
            </w:r>
          </w:p>
        </w:tc>
        <w:tc>
          <w:tcPr/>
          <w:p w:rsidR="00000000" w:rsidDel="00000000" w:rsidP="00000000" w:rsidRDefault="00000000" w:rsidRPr="00000000" w14:paraId="000000E4">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E5">
            <w:pPr>
              <w:spacing w:line="276" w:lineRule="auto"/>
              <w:contextualSpacing w:val="0"/>
              <w:jc w:val="center"/>
              <w:rPr/>
            </w:pPr>
            <w:r w:rsidDel="00000000" w:rsidR="00000000" w:rsidRPr="00000000">
              <w:rPr>
                <w:rtl w:val="0"/>
              </w:rPr>
              <w:t xml:space="preserve">31</w:t>
            </w:r>
          </w:p>
        </w:tc>
        <w:tc>
          <w:tcPr>
            <w:shd w:fill="deebf6" w:val="clear"/>
          </w:tcPr>
          <w:p w:rsidR="00000000" w:rsidDel="00000000" w:rsidP="00000000" w:rsidRDefault="00000000" w:rsidRPr="00000000" w14:paraId="000000E6">
            <w:pPr>
              <w:spacing w:line="276" w:lineRule="auto"/>
              <w:contextualSpacing w:val="0"/>
              <w:jc w:val="center"/>
              <w:rPr/>
            </w:pPr>
            <w:r w:rsidDel="00000000" w:rsidR="00000000" w:rsidRPr="00000000">
              <w:rPr>
                <w:rtl w:val="0"/>
              </w:rPr>
              <w:t xml:space="preserve">3.3.1</w:t>
            </w:r>
          </w:p>
        </w:tc>
        <w:tc>
          <w:tcPr>
            <w:shd w:fill="deebf6" w:val="clear"/>
          </w:tcPr>
          <w:p w:rsidR="00000000" w:rsidDel="00000000" w:rsidP="00000000" w:rsidRDefault="00000000" w:rsidRPr="00000000" w14:paraId="000000E7">
            <w:pPr>
              <w:spacing w:line="276" w:lineRule="auto"/>
              <w:contextualSpacing w:val="0"/>
              <w:rPr/>
            </w:pPr>
            <w:r w:rsidDel="00000000" w:rsidR="00000000" w:rsidRPr="00000000">
              <w:rPr>
                <w:rtl w:val="0"/>
              </w:rPr>
              <w:t xml:space="preserve">The user shall be able to create a new journal entry (see, Appendix 4.1) from the journal screen, accessible through a clearly visible button.</w:t>
            </w:r>
          </w:p>
        </w:tc>
        <w:tc>
          <w:tcPr>
            <w:shd w:fill="deebf6" w:val="clear"/>
          </w:tcPr>
          <w:p w:rsidR="00000000" w:rsidDel="00000000" w:rsidP="00000000" w:rsidRDefault="00000000" w:rsidRPr="00000000" w14:paraId="000000E8">
            <w:pPr>
              <w:spacing w:line="276" w:lineRule="auto"/>
              <w:contextualSpacing w:val="0"/>
              <w:rPr/>
            </w:pPr>
            <w:r w:rsidDel="00000000" w:rsidR="00000000" w:rsidRPr="00000000">
              <w:rPr>
                <w:rtl w:val="0"/>
              </w:rPr>
              <w:t xml:space="preserve">SW</w:t>
            </w:r>
          </w:p>
        </w:tc>
        <w:tc>
          <w:tcPr>
            <w:shd w:fill="deebf6" w:val="clear"/>
          </w:tcPr>
          <w:p w:rsidR="00000000" w:rsidDel="00000000" w:rsidP="00000000" w:rsidRDefault="00000000" w:rsidRPr="00000000" w14:paraId="000000E9">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deebf6" w:val="clear"/>
          </w:tcPr>
          <w:p w:rsidR="00000000" w:rsidDel="00000000" w:rsidP="00000000" w:rsidRDefault="00000000" w:rsidRPr="00000000" w14:paraId="000000EA">
            <w:pPr>
              <w:spacing w:line="276" w:lineRule="auto"/>
              <w:contextualSpacing w:val="0"/>
              <w:rPr/>
            </w:pPr>
            <w:r w:rsidDel="00000000" w:rsidR="00000000" w:rsidRPr="00000000">
              <w:rPr>
                <w:rtl w:val="0"/>
              </w:rPr>
              <w:t xml:space="preserve">UC31_User_Creates_JournalEntry</w:t>
            </w:r>
          </w:p>
        </w:tc>
      </w:tr>
      <w:tr>
        <w:tc>
          <w:tcPr/>
          <w:p w:rsidR="00000000" w:rsidDel="00000000" w:rsidP="00000000" w:rsidRDefault="00000000" w:rsidRPr="00000000" w14:paraId="000000EB">
            <w:pPr>
              <w:spacing w:line="276" w:lineRule="auto"/>
              <w:contextualSpacing w:val="0"/>
              <w:jc w:val="center"/>
              <w:rPr/>
            </w:pPr>
            <w:r w:rsidDel="00000000" w:rsidR="00000000" w:rsidRPr="00000000">
              <w:rPr>
                <w:rtl w:val="0"/>
              </w:rPr>
              <w:t xml:space="preserve">32</w:t>
            </w:r>
          </w:p>
        </w:tc>
        <w:tc>
          <w:tcPr/>
          <w:p w:rsidR="00000000" w:rsidDel="00000000" w:rsidP="00000000" w:rsidRDefault="00000000" w:rsidRPr="00000000" w14:paraId="000000EC">
            <w:pPr>
              <w:spacing w:line="276" w:lineRule="auto"/>
              <w:contextualSpacing w:val="0"/>
              <w:jc w:val="center"/>
              <w:rPr/>
            </w:pPr>
            <w:r w:rsidDel="00000000" w:rsidR="00000000" w:rsidRPr="00000000">
              <w:rPr>
                <w:rtl w:val="0"/>
              </w:rPr>
              <w:t xml:space="preserve">3.3</w:t>
            </w:r>
          </w:p>
        </w:tc>
        <w:tc>
          <w:tcPr/>
          <w:p w:rsidR="00000000" w:rsidDel="00000000" w:rsidP="00000000" w:rsidRDefault="00000000" w:rsidRPr="00000000" w14:paraId="000000ED">
            <w:pPr>
              <w:spacing w:line="276" w:lineRule="auto"/>
              <w:contextualSpacing w:val="0"/>
              <w:rPr/>
            </w:pPr>
            <w:r w:rsidDel="00000000" w:rsidR="00000000" w:rsidRPr="00000000">
              <w:rPr>
                <w:rtl w:val="0"/>
              </w:rPr>
              <w:t xml:space="preserve">This function will be accessible through an option on the home screen menu.</w:t>
            </w:r>
          </w:p>
        </w:tc>
        <w:tc>
          <w:tcPr/>
          <w:p w:rsidR="00000000" w:rsidDel="00000000" w:rsidP="00000000" w:rsidRDefault="00000000" w:rsidRPr="00000000" w14:paraId="000000EE">
            <w:pPr>
              <w:spacing w:line="276" w:lineRule="auto"/>
              <w:contextualSpacing w:val="0"/>
              <w:rPr/>
            </w:pPr>
            <w:r w:rsidDel="00000000" w:rsidR="00000000" w:rsidRPr="00000000">
              <w:rPr>
                <w:rtl w:val="0"/>
              </w:rPr>
              <w:t xml:space="preserve">SWC31</w:t>
            </w:r>
          </w:p>
        </w:tc>
        <w:tc>
          <w:tcPr/>
          <w:p w:rsidR="00000000" w:rsidDel="00000000" w:rsidP="00000000" w:rsidRDefault="00000000" w:rsidRPr="00000000" w14:paraId="000000EF">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p w:rsidR="00000000" w:rsidDel="00000000" w:rsidP="00000000" w:rsidRDefault="00000000" w:rsidRPr="00000000" w14:paraId="000000F0">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0F1">
            <w:pPr>
              <w:spacing w:line="276" w:lineRule="auto"/>
              <w:contextualSpacing w:val="0"/>
              <w:jc w:val="center"/>
              <w:rPr/>
            </w:pPr>
            <w:r w:rsidDel="00000000" w:rsidR="00000000" w:rsidRPr="00000000">
              <w:rPr>
                <w:rtl w:val="0"/>
              </w:rPr>
              <w:t xml:space="preserve">33</w:t>
            </w:r>
          </w:p>
        </w:tc>
        <w:tc>
          <w:tcPr>
            <w:shd w:fill="deebf6" w:val="clear"/>
          </w:tcPr>
          <w:p w:rsidR="00000000" w:rsidDel="00000000" w:rsidP="00000000" w:rsidRDefault="00000000" w:rsidRPr="00000000" w14:paraId="000000F2">
            <w:pPr>
              <w:spacing w:line="276" w:lineRule="auto"/>
              <w:contextualSpacing w:val="0"/>
              <w:jc w:val="center"/>
              <w:rPr/>
            </w:pPr>
            <w:r w:rsidDel="00000000" w:rsidR="00000000" w:rsidRPr="00000000">
              <w:rPr>
                <w:rtl w:val="0"/>
              </w:rPr>
              <w:t xml:space="preserve">3.3</w:t>
            </w:r>
          </w:p>
        </w:tc>
        <w:tc>
          <w:tcPr>
            <w:shd w:fill="deebf6" w:val="clear"/>
          </w:tcPr>
          <w:p w:rsidR="00000000" w:rsidDel="00000000" w:rsidP="00000000" w:rsidRDefault="00000000" w:rsidRPr="00000000" w14:paraId="000000F3">
            <w:pPr>
              <w:spacing w:line="276" w:lineRule="auto"/>
              <w:contextualSpacing w:val="0"/>
              <w:rPr/>
            </w:pPr>
            <w:r w:rsidDel="00000000" w:rsidR="00000000" w:rsidRPr="00000000">
              <w:rPr>
                <w:rtl w:val="0"/>
              </w:rPr>
              <w:t xml:space="preserve">Once selected the user will be presented with the ability to ‘create a new journal entry’ or ‘view [a list of] previous journal entries’. </w:t>
            </w:r>
          </w:p>
        </w:tc>
        <w:tc>
          <w:tcPr>
            <w:shd w:fill="deebf6" w:val="clear"/>
          </w:tcPr>
          <w:p w:rsidR="00000000" w:rsidDel="00000000" w:rsidP="00000000" w:rsidRDefault="00000000" w:rsidRPr="00000000" w14:paraId="000000F4">
            <w:pPr>
              <w:spacing w:line="276" w:lineRule="auto"/>
              <w:contextualSpacing w:val="0"/>
              <w:rPr/>
            </w:pPr>
            <w:r w:rsidDel="00000000" w:rsidR="00000000" w:rsidRPr="00000000">
              <w:rPr>
                <w:rtl w:val="0"/>
              </w:rPr>
              <w:t xml:space="preserve">SWC31</w:t>
            </w:r>
          </w:p>
        </w:tc>
        <w:tc>
          <w:tcPr>
            <w:shd w:fill="deebf6" w:val="clear"/>
          </w:tcPr>
          <w:p w:rsidR="00000000" w:rsidDel="00000000" w:rsidP="00000000" w:rsidRDefault="00000000" w:rsidRPr="00000000" w14:paraId="000000F5">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deebf6" w:val="clear"/>
          </w:tcPr>
          <w:p w:rsidR="00000000" w:rsidDel="00000000" w:rsidP="00000000" w:rsidRDefault="00000000" w:rsidRPr="00000000" w14:paraId="000000F6">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0F7">
            <w:pPr>
              <w:spacing w:line="276" w:lineRule="auto"/>
              <w:contextualSpacing w:val="0"/>
              <w:jc w:val="center"/>
              <w:rPr/>
            </w:pPr>
            <w:r w:rsidDel="00000000" w:rsidR="00000000" w:rsidRPr="00000000">
              <w:rPr>
                <w:rtl w:val="0"/>
              </w:rPr>
              <w:t xml:space="preserve">34</w:t>
            </w:r>
          </w:p>
        </w:tc>
        <w:tc>
          <w:tcPr>
            <w:shd w:fill="ffffff" w:val="clear"/>
          </w:tcPr>
          <w:p w:rsidR="00000000" w:rsidDel="00000000" w:rsidP="00000000" w:rsidRDefault="00000000" w:rsidRPr="00000000" w14:paraId="000000F8">
            <w:pPr>
              <w:spacing w:line="276" w:lineRule="auto"/>
              <w:contextualSpacing w:val="0"/>
              <w:jc w:val="center"/>
              <w:rPr/>
            </w:pPr>
            <w:r w:rsidDel="00000000" w:rsidR="00000000" w:rsidRPr="00000000">
              <w:rPr>
                <w:rtl w:val="0"/>
              </w:rPr>
              <w:t xml:space="preserve">3.3.1</w:t>
            </w:r>
          </w:p>
        </w:tc>
        <w:tc>
          <w:tcPr>
            <w:shd w:fill="ffffff" w:val="clear"/>
          </w:tcPr>
          <w:p w:rsidR="00000000" w:rsidDel="00000000" w:rsidP="00000000" w:rsidRDefault="00000000" w:rsidRPr="00000000" w14:paraId="000000F9">
            <w:pPr>
              <w:spacing w:line="276" w:lineRule="auto"/>
              <w:contextualSpacing w:val="0"/>
              <w:rPr/>
            </w:pPr>
            <w:r w:rsidDel="00000000" w:rsidR="00000000" w:rsidRPr="00000000">
              <w:rPr>
                <w:rtl w:val="0"/>
              </w:rPr>
              <w:t xml:space="preserve">Upon selection of the button the user will be prompted to fill out a journal entry in the blank form provided. </w:t>
            </w:r>
          </w:p>
        </w:tc>
        <w:tc>
          <w:tcPr>
            <w:shd w:fill="ffffff" w:val="clear"/>
          </w:tcPr>
          <w:p w:rsidR="00000000" w:rsidDel="00000000" w:rsidP="00000000" w:rsidRDefault="00000000" w:rsidRPr="00000000" w14:paraId="000000FA">
            <w:pPr>
              <w:spacing w:line="276" w:lineRule="auto"/>
              <w:contextualSpacing w:val="0"/>
              <w:rPr/>
            </w:pPr>
            <w:r w:rsidDel="00000000" w:rsidR="00000000" w:rsidRPr="00000000">
              <w:rPr>
                <w:rtl w:val="0"/>
              </w:rPr>
              <w:t xml:space="preserve">SWC31</w:t>
            </w:r>
          </w:p>
        </w:tc>
        <w:tc>
          <w:tcPr>
            <w:shd w:fill="ffffff" w:val="clear"/>
          </w:tcPr>
          <w:p w:rsidR="00000000" w:rsidDel="00000000" w:rsidP="00000000" w:rsidRDefault="00000000" w:rsidRPr="00000000" w14:paraId="000000FB">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ffffff" w:val="clear"/>
          </w:tcPr>
          <w:p w:rsidR="00000000" w:rsidDel="00000000" w:rsidP="00000000" w:rsidRDefault="00000000" w:rsidRPr="00000000" w14:paraId="000000FC">
            <w:pPr>
              <w:spacing w:line="276" w:lineRule="auto"/>
              <w:contextualSpacing w:val="0"/>
              <w:rPr/>
            </w:pPr>
            <w:r w:rsidDel="00000000" w:rsidR="00000000" w:rsidRPr="00000000">
              <w:rPr>
                <w:rtl w:val="0"/>
              </w:rPr>
            </w:r>
          </w:p>
        </w:tc>
      </w:tr>
      <w:tr>
        <w:tc>
          <w:tcPr/>
          <w:p w:rsidR="00000000" w:rsidDel="00000000" w:rsidP="00000000" w:rsidRDefault="00000000" w:rsidRPr="00000000" w14:paraId="000000FD">
            <w:pPr>
              <w:spacing w:line="276" w:lineRule="auto"/>
              <w:contextualSpacing w:val="0"/>
              <w:jc w:val="center"/>
              <w:rPr/>
            </w:pPr>
            <w:r w:rsidDel="00000000" w:rsidR="00000000" w:rsidRPr="00000000">
              <w:rPr>
                <w:rtl w:val="0"/>
              </w:rPr>
              <w:t xml:space="preserve">35</w:t>
            </w:r>
          </w:p>
        </w:tc>
        <w:tc>
          <w:tcPr/>
          <w:p w:rsidR="00000000" w:rsidDel="00000000" w:rsidP="00000000" w:rsidRDefault="00000000" w:rsidRPr="00000000" w14:paraId="000000FE">
            <w:pPr>
              <w:spacing w:line="276" w:lineRule="auto"/>
              <w:contextualSpacing w:val="0"/>
              <w:jc w:val="center"/>
              <w:rPr/>
            </w:pPr>
            <w:r w:rsidDel="00000000" w:rsidR="00000000" w:rsidRPr="00000000">
              <w:rPr>
                <w:rtl w:val="0"/>
              </w:rPr>
              <w:t xml:space="preserve">3.3.1</w:t>
            </w:r>
          </w:p>
        </w:tc>
        <w:tc>
          <w:tcPr/>
          <w:p w:rsidR="00000000" w:rsidDel="00000000" w:rsidP="00000000" w:rsidRDefault="00000000" w:rsidRPr="00000000" w14:paraId="000000FF">
            <w:pPr>
              <w:spacing w:line="276" w:lineRule="auto"/>
              <w:contextualSpacing w:val="0"/>
              <w:rPr/>
            </w:pPr>
            <w:r w:rsidDel="00000000" w:rsidR="00000000" w:rsidRPr="00000000">
              <w:rPr>
                <w:rtl w:val="0"/>
              </w:rPr>
              <w:t xml:space="preserve">The form will accept the input of only standard text characters, issued to the form by the user through the on-screen keyboard.</w:t>
            </w:r>
          </w:p>
        </w:tc>
        <w:tc>
          <w:tcPr/>
          <w:p w:rsidR="00000000" w:rsidDel="00000000" w:rsidP="00000000" w:rsidRDefault="00000000" w:rsidRPr="00000000" w14:paraId="00000100">
            <w:pPr>
              <w:spacing w:line="276" w:lineRule="auto"/>
              <w:contextualSpacing w:val="0"/>
              <w:rPr/>
            </w:pPr>
            <w:r w:rsidDel="00000000" w:rsidR="00000000" w:rsidRPr="00000000">
              <w:rPr>
                <w:rtl w:val="0"/>
              </w:rPr>
              <w:t xml:space="preserve">SWC31</w:t>
            </w:r>
          </w:p>
        </w:tc>
        <w:tc>
          <w:tcPr/>
          <w:p w:rsidR="00000000" w:rsidDel="00000000" w:rsidP="00000000" w:rsidRDefault="00000000" w:rsidRPr="00000000" w14:paraId="00000101">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p w:rsidR="00000000" w:rsidDel="00000000" w:rsidP="00000000" w:rsidRDefault="00000000" w:rsidRPr="00000000" w14:paraId="00000102">
            <w:pPr>
              <w:spacing w:line="276" w:lineRule="auto"/>
              <w:contextualSpacing w:val="0"/>
              <w:rPr/>
            </w:pPr>
            <w:r w:rsidDel="00000000" w:rsidR="00000000" w:rsidRPr="00000000">
              <w:rPr>
                <w:rtl w:val="0"/>
              </w:rPr>
            </w:r>
          </w:p>
        </w:tc>
      </w:tr>
      <w:tr>
        <w:tc>
          <w:tcPr/>
          <w:p w:rsidR="00000000" w:rsidDel="00000000" w:rsidP="00000000" w:rsidRDefault="00000000" w:rsidRPr="00000000" w14:paraId="00000103">
            <w:pPr>
              <w:spacing w:line="276" w:lineRule="auto"/>
              <w:contextualSpacing w:val="0"/>
              <w:jc w:val="center"/>
              <w:rPr/>
            </w:pPr>
            <w:r w:rsidDel="00000000" w:rsidR="00000000" w:rsidRPr="00000000">
              <w:rPr>
                <w:rtl w:val="0"/>
              </w:rPr>
              <w:t xml:space="preserve">36</w:t>
            </w:r>
          </w:p>
        </w:tc>
        <w:tc>
          <w:tcPr/>
          <w:p w:rsidR="00000000" w:rsidDel="00000000" w:rsidP="00000000" w:rsidRDefault="00000000" w:rsidRPr="00000000" w14:paraId="00000104">
            <w:pPr>
              <w:spacing w:line="276" w:lineRule="auto"/>
              <w:contextualSpacing w:val="0"/>
              <w:jc w:val="center"/>
              <w:rPr/>
            </w:pPr>
            <w:r w:rsidDel="00000000" w:rsidR="00000000" w:rsidRPr="00000000">
              <w:rPr>
                <w:rtl w:val="0"/>
              </w:rPr>
              <w:t xml:space="preserve">3.3.1</w:t>
            </w:r>
          </w:p>
        </w:tc>
        <w:tc>
          <w:tcPr/>
          <w:p w:rsidR="00000000" w:rsidDel="00000000" w:rsidP="00000000" w:rsidRDefault="00000000" w:rsidRPr="00000000" w14:paraId="00000105">
            <w:pPr>
              <w:spacing w:line="276" w:lineRule="auto"/>
              <w:contextualSpacing w:val="0"/>
              <w:rPr/>
            </w:pPr>
            <w:r w:rsidDel="00000000" w:rsidR="00000000" w:rsidRPr="00000000">
              <w:rPr>
                <w:rtl w:val="0"/>
              </w:rPr>
              <w:t xml:space="preserve">The user will then be able to save journal entries to the device.</w:t>
            </w:r>
          </w:p>
        </w:tc>
        <w:tc>
          <w:tcPr/>
          <w:p w:rsidR="00000000" w:rsidDel="00000000" w:rsidP="00000000" w:rsidRDefault="00000000" w:rsidRPr="00000000" w14:paraId="00000106">
            <w:pPr>
              <w:spacing w:line="276" w:lineRule="auto"/>
              <w:contextualSpacing w:val="0"/>
              <w:rPr/>
            </w:pPr>
            <w:r w:rsidDel="00000000" w:rsidR="00000000" w:rsidRPr="00000000">
              <w:rPr>
                <w:rtl w:val="0"/>
              </w:rPr>
              <w:t xml:space="preserve">SWC31</w:t>
            </w:r>
          </w:p>
        </w:tc>
        <w:tc>
          <w:tcPr/>
          <w:p w:rsidR="00000000" w:rsidDel="00000000" w:rsidP="00000000" w:rsidRDefault="00000000" w:rsidRPr="00000000" w14:paraId="00000107">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p w:rsidR="00000000" w:rsidDel="00000000" w:rsidP="00000000" w:rsidRDefault="00000000" w:rsidRPr="00000000" w14:paraId="00000108">
            <w:pPr>
              <w:spacing w:line="276" w:lineRule="auto"/>
              <w:contextualSpacing w:val="0"/>
              <w:rPr/>
            </w:pPr>
            <w:r w:rsidDel="00000000" w:rsidR="00000000" w:rsidRPr="00000000">
              <w:rPr>
                <w:rtl w:val="0"/>
              </w:rPr>
            </w:r>
          </w:p>
        </w:tc>
      </w:tr>
      <w:tr>
        <w:tc>
          <w:tcPr/>
          <w:p w:rsidR="00000000" w:rsidDel="00000000" w:rsidP="00000000" w:rsidRDefault="00000000" w:rsidRPr="00000000" w14:paraId="00000109">
            <w:pPr>
              <w:spacing w:line="276" w:lineRule="auto"/>
              <w:contextualSpacing w:val="0"/>
              <w:jc w:val="center"/>
              <w:rPr/>
            </w:pPr>
            <w:r w:rsidDel="00000000" w:rsidR="00000000" w:rsidRPr="00000000">
              <w:rPr>
                <w:rtl w:val="0"/>
              </w:rPr>
              <w:t xml:space="preserve">37</w:t>
            </w:r>
          </w:p>
        </w:tc>
        <w:tc>
          <w:tcPr/>
          <w:p w:rsidR="00000000" w:rsidDel="00000000" w:rsidP="00000000" w:rsidRDefault="00000000" w:rsidRPr="00000000" w14:paraId="0000010A">
            <w:pPr>
              <w:spacing w:line="276" w:lineRule="auto"/>
              <w:contextualSpacing w:val="0"/>
              <w:jc w:val="center"/>
              <w:rPr/>
            </w:pPr>
            <w:r w:rsidDel="00000000" w:rsidR="00000000" w:rsidRPr="00000000">
              <w:rPr>
                <w:rtl w:val="0"/>
              </w:rPr>
              <w:t xml:space="preserve">3.3.1</w:t>
            </w:r>
          </w:p>
        </w:tc>
        <w:tc>
          <w:tcPr/>
          <w:p w:rsidR="00000000" w:rsidDel="00000000" w:rsidP="00000000" w:rsidRDefault="00000000" w:rsidRPr="00000000" w14:paraId="0000010B">
            <w:pPr>
              <w:spacing w:line="276" w:lineRule="auto"/>
              <w:contextualSpacing w:val="0"/>
              <w:rPr/>
            </w:pPr>
            <w:r w:rsidDel="00000000" w:rsidR="00000000" w:rsidRPr="00000000">
              <w:rPr>
                <w:rtl w:val="0"/>
              </w:rPr>
              <w:t xml:space="preserve">Entries will be stored locally on the user’s device for quick retrieval by the application should the user request to see their entries at a later date.</w:t>
            </w:r>
          </w:p>
        </w:tc>
        <w:tc>
          <w:tcPr/>
          <w:p w:rsidR="00000000" w:rsidDel="00000000" w:rsidP="00000000" w:rsidRDefault="00000000" w:rsidRPr="00000000" w14:paraId="0000010C">
            <w:pPr>
              <w:spacing w:line="276" w:lineRule="auto"/>
              <w:contextualSpacing w:val="0"/>
              <w:rPr/>
            </w:pPr>
            <w:r w:rsidDel="00000000" w:rsidR="00000000" w:rsidRPr="00000000">
              <w:rPr>
                <w:rtl w:val="0"/>
              </w:rPr>
              <w:t xml:space="preserve">SWC31</w:t>
            </w:r>
          </w:p>
        </w:tc>
        <w:tc>
          <w:tcPr/>
          <w:p w:rsidR="00000000" w:rsidDel="00000000" w:rsidP="00000000" w:rsidRDefault="00000000" w:rsidRPr="00000000" w14:paraId="0000010D">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p w:rsidR="00000000" w:rsidDel="00000000" w:rsidP="00000000" w:rsidRDefault="00000000" w:rsidRPr="00000000" w14:paraId="0000010E">
            <w:pPr>
              <w:spacing w:line="276" w:lineRule="auto"/>
              <w:contextualSpacing w:val="0"/>
              <w:rPr/>
            </w:pPr>
            <w:r w:rsidDel="00000000" w:rsidR="00000000" w:rsidRPr="00000000">
              <w:rPr>
                <w:rtl w:val="0"/>
              </w:rPr>
            </w:r>
          </w:p>
        </w:tc>
      </w:tr>
      <w:tr>
        <w:tc>
          <w:tcPr/>
          <w:p w:rsidR="00000000" w:rsidDel="00000000" w:rsidP="00000000" w:rsidRDefault="00000000" w:rsidRPr="00000000" w14:paraId="0000010F">
            <w:pPr>
              <w:spacing w:line="276" w:lineRule="auto"/>
              <w:contextualSpacing w:val="0"/>
              <w:jc w:val="center"/>
              <w:rPr/>
            </w:pPr>
            <w:ins w:author="Aidan" w:id="4" w:date="2018-07-25T07:47:37Z">
              <w:r w:rsidDel="00000000" w:rsidR="00000000" w:rsidRPr="00000000">
                <w:rPr>
                  <w:rtl w:val="0"/>
                </w:rPr>
                <w:t xml:space="preserve">38</w:t>
              </w:r>
            </w:ins>
            <w:r w:rsidDel="00000000" w:rsidR="00000000" w:rsidRPr="00000000">
              <w:rPr>
                <w:rtl w:val="0"/>
              </w:rPr>
            </w:r>
          </w:p>
        </w:tc>
        <w:tc>
          <w:tcPr/>
          <w:p w:rsidR="00000000" w:rsidDel="00000000" w:rsidP="00000000" w:rsidRDefault="00000000" w:rsidRPr="00000000" w14:paraId="00000110">
            <w:pPr>
              <w:spacing w:line="276" w:lineRule="auto"/>
              <w:contextualSpacing w:val="0"/>
              <w:jc w:val="center"/>
              <w:rPr/>
            </w:pPr>
            <w:r w:rsidDel="00000000" w:rsidR="00000000" w:rsidRPr="00000000">
              <w:rPr>
                <w:rtl w:val="0"/>
              </w:rPr>
            </w:r>
          </w:p>
        </w:tc>
        <w:tc>
          <w:tcPr/>
          <w:p w:rsidR="00000000" w:rsidDel="00000000" w:rsidP="00000000" w:rsidRDefault="00000000" w:rsidRPr="00000000" w14:paraId="00000111">
            <w:pPr>
              <w:spacing w:line="360" w:lineRule="auto"/>
              <w:contextualSpacing w:val="0"/>
              <w:jc w:val="both"/>
              <w:rPr/>
              <w:pPrChange w:author="Aidan" w:id="0" w:date="2018-07-25T07:47:20Z">
                <w:pPr>
                  <w:spacing w:line="276" w:lineRule="auto"/>
                  <w:contextualSpacing w:val="0"/>
                </w:pPr>
              </w:pPrChange>
            </w:pPr>
            <w:ins w:author="Aidan" w:id="5" w:date="2018-07-25T07:47:20Z">
              <w:r w:rsidDel="00000000" w:rsidR="00000000" w:rsidRPr="00000000">
                <w:rPr>
                  <w:rtl w:val="0"/>
                  <w:rPrChange w:author="Aidan" w:id="6" w:date="2018-07-25T07:47:20Z">
                    <w:rPr/>
                  </w:rPrChange>
                </w:rPr>
                <w:t xml:space="preserve">Saved entries will make use of persistent data storage.</w:t>
              </w:r>
            </w:ins>
            <w:r w:rsidDel="00000000" w:rsidR="00000000" w:rsidRPr="00000000">
              <w:rPr>
                <w:rtl w:val="0"/>
              </w:rPr>
            </w:r>
          </w:p>
        </w:tc>
        <w:tc>
          <w:tcPr/>
          <w:p w:rsidR="00000000" w:rsidDel="00000000" w:rsidP="00000000" w:rsidRDefault="00000000" w:rsidRPr="00000000" w14:paraId="00000112">
            <w:pPr>
              <w:spacing w:line="276" w:lineRule="auto"/>
              <w:contextualSpacing w:val="0"/>
              <w:rPr/>
            </w:pPr>
            <w:ins w:author="Aidan" w:id="7" w:date="2018-07-25T07:47:25Z">
              <w:r w:rsidDel="00000000" w:rsidR="00000000" w:rsidRPr="00000000">
                <w:rPr>
                  <w:rtl w:val="0"/>
                  <w:rPrChange w:author="Aidan" w:id="8" w:date="2018-07-25T07:47:25Z">
                    <w:rPr/>
                  </w:rPrChange>
                </w:rPr>
                <w:t xml:space="preserve">SWC31</w:t>
              </w:r>
            </w:ins>
            <w:r w:rsidDel="00000000" w:rsidR="00000000" w:rsidRPr="00000000">
              <w:rPr>
                <w:rtl w:val="0"/>
              </w:rPr>
            </w:r>
          </w:p>
        </w:tc>
        <w:tc>
          <w:tcPr/>
          <w:p w:rsidR="00000000" w:rsidDel="00000000" w:rsidP="00000000" w:rsidRDefault="00000000" w:rsidRPr="00000000" w14:paraId="00000113">
            <w:pPr>
              <w:spacing w:line="276" w:lineRule="auto"/>
              <w:contextualSpacing w:val="0"/>
              <w:rPr/>
            </w:pPr>
            <w:ins w:author="Aidan" w:id="9" w:date="2018-07-25T07:47:30Z">
              <w:r w:rsidDel="00000000" w:rsidR="00000000" w:rsidRPr="00000000">
                <w:rPr>
                  <w:rtl w:val="0"/>
                </w:rPr>
                <w:t xml:space="preserve">1</w:t>
              </w:r>
            </w:ins>
            <w:r w:rsidDel="00000000" w:rsidR="00000000" w:rsidRPr="00000000">
              <w:rPr>
                <w:rtl w:val="0"/>
              </w:rPr>
            </w:r>
          </w:p>
        </w:tc>
        <w:tc>
          <w:tcPr/>
          <w:p w:rsidR="00000000" w:rsidDel="00000000" w:rsidP="00000000" w:rsidRDefault="00000000" w:rsidRPr="00000000" w14:paraId="00000114">
            <w:pPr>
              <w:spacing w:line="276" w:lineRule="auto"/>
              <w:contextualSpacing w:val="0"/>
              <w:rPr/>
            </w:pPr>
            <w:r w:rsidDel="00000000" w:rsidR="00000000" w:rsidRPr="00000000">
              <w:rPr>
                <w:rtl w:val="0"/>
              </w:rPr>
            </w:r>
          </w:p>
        </w:tc>
      </w:tr>
      <w:tr>
        <w:tc>
          <w:tcPr/>
          <w:p w:rsidR="00000000" w:rsidDel="00000000" w:rsidP="00000000" w:rsidRDefault="00000000" w:rsidRPr="00000000" w14:paraId="00000115">
            <w:pPr>
              <w:spacing w:line="276" w:lineRule="auto"/>
              <w:contextualSpacing w:val="0"/>
              <w:jc w:val="center"/>
              <w:rPr/>
            </w:pPr>
            <w:r w:rsidDel="00000000" w:rsidR="00000000" w:rsidRPr="00000000">
              <w:rPr>
                <w:rtl w:val="0"/>
              </w:rPr>
              <w:t xml:space="preserve">39</w:t>
            </w:r>
          </w:p>
        </w:tc>
        <w:tc>
          <w:tcPr/>
          <w:p w:rsidR="00000000" w:rsidDel="00000000" w:rsidP="00000000" w:rsidRDefault="00000000" w:rsidRPr="00000000" w14:paraId="00000116">
            <w:pPr>
              <w:spacing w:line="276" w:lineRule="auto"/>
              <w:contextualSpacing w:val="0"/>
              <w:jc w:val="center"/>
              <w:rPr/>
            </w:pPr>
            <w:r w:rsidDel="00000000" w:rsidR="00000000" w:rsidRPr="00000000">
              <w:rPr>
                <w:rtl w:val="0"/>
              </w:rPr>
              <w:t xml:space="preserve">3.3.2</w:t>
            </w:r>
          </w:p>
        </w:tc>
        <w:tc>
          <w:tcPr/>
          <w:p w:rsidR="00000000" w:rsidDel="00000000" w:rsidP="00000000" w:rsidRDefault="00000000" w:rsidRPr="00000000" w14:paraId="00000117">
            <w:pPr>
              <w:spacing w:line="276" w:lineRule="auto"/>
              <w:contextualSpacing w:val="0"/>
              <w:rPr/>
            </w:pPr>
            <w:r w:rsidDel="00000000" w:rsidR="00000000" w:rsidRPr="00000000">
              <w:rPr>
                <w:rtl w:val="0"/>
              </w:rPr>
              <w:t xml:space="preserve">The user shall be able to make changes to already sa</w:t>
            </w:r>
            <w:r w:rsidDel="00000000" w:rsidR="00000000" w:rsidRPr="00000000">
              <w:rPr>
                <w:rtl w:val="0"/>
              </w:rPr>
              <w:t xml:space="preserve">v</w:t>
            </w:r>
            <w:r w:rsidDel="00000000" w:rsidR="00000000" w:rsidRPr="00000000">
              <w:rPr>
                <w:rtl w:val="0"/>
              </w:rPr>
              <w:t xml:space="preserve">ed journal entries. </w:t>
            </w:r>
          </w:p>
        </w:tc>
        <w:tc>
          <w:tcPr/>
          <w:p w:rsidR="00000000" w:rsidDel="00000000" w:rsidP="00000000" w:rsidRDefault="00000000" w:rsidRPr="00000000" w14:paraId="00000118">
            <w:pPr>
              <w:spacing w:line="276" w:lineRule="auto"/>
              <w:contextualSpacing w:val="0"/>
              <w:rPr/>
            </w:pPr>
            <w:r w:rsidDel="00000000" w:rsidR="00000000" w:rsidRPr="00000000">
              <w:rPr>
                <w:rtl w:val="0"/>
              </w:rPr>
              <w:t xml:space="preserve">SW</w:t>
            </w:r>
          </w:p>
        </w:tc>
        <w:tc>
          <w:tcPr/>
          <w:p w:rsidR="00000000" w:rsidDel="00000000" w:rsidP="00000000" w:rsidRDefault="00000000" w:rsidRPr="00000000" w14:paraId="00000119">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1A">
            <w:pPr>
              <w:spacing w:line="276" w:lineRule="auto"/>
              <w:contextualSpacing w:val="0"/>
              <w:rPr/>
            </w:pPr>
            <w:r w:rsidDel="00000000" w:rsidR="00000000" w:rsidRPr="00000000">
              <w:rPr>
                <w:rtl w:val="0"/>
              </w:rPr>
              <w:t xml:space="preserve">UC38_User_Edits_</w:t>
            </w:r>
            <w:r w:rsidDel="00000000" w:rsidR="00000000" w:rsidRPr="00000000">
              <w:rPr>
                <w:rtl w:val="0"/>
              </w:rPr>
              <w:t xml:space="preserve">JournalEntry</w:t>
            </w:r>
          </w:p>
          <w:p w:rsidR="00000000" w:rsidDel="00000000" w:rsidP="00000000" w:rsidRDefault="00000000" w:rsidRPr="00000000" w14:paraId="0000011B">
            <w:pPr>
              <w:spacing w:line="276" w:lineRule="auto"/>
              <w:contextualSpacing w:val="0"/>
              <w:rPr/>
            </w:pPr>
            <w:r w:rsidDel="00000000" w:rsidR="00000000" w:rsidRPr="00000000">
              <w:rPr>
                <w:rtl w:val="0"/>
              </w:rPr>
            </w:r>
          </w:p>
        </w:tc>
      </w:tr>
      <w:tr>
        <w:tc>
          <w:tcPr/>
          <w:p w:rsidR="00000000" w:rsidDel="00000000" w:rsidP="00000000" w:rsidRDefault="00000000" w:rsidRPr="00000000" w14:paraId="0000011C">
            <w:pPr>
              <w:spacing w:line="276" w:lineRule="auto"/>
              <w:contextualSpacing w:val="0"/>
              <w:jc w:val="center"/>
              <w:rPr/>
            </w:pPr>
            <w:r w:rsidDel="00000000" w:rsidR="00000000" w:rsidRPr="00000000">
              <w:rPr>
                <w:rtl w:val="0"/>
              </w:rPr>
              <w:t xml:space="preserve">40</w:t>
            </w:r>
          </w:p>
        </w:tc>
        <w:tc>
          <w:tcPr/>
          <w:p w:rsidR="00000000" w:rsidDel="00000000" w:rsidP="00000000" w:rsidRDefault="00000000" w:rsidRPr="00000000" w14:paraId="0000011D">
            <w:pPr>
              <w:spacing w:line="276" w:lineRule="auto"/>
              <w:contextualSpacing w:val="0"/>
              <w:jc w:val="center"/>
              <w:rPr/>
            </w:pPr>
            <w:r w:rsidDel="00000000" w:rsidR="00000000" w:rsidRPr="00000000">
              <w:rPr>
                <w:rtl w:val="0"/>
              </w:rPr>
              <w:t xml:space="preserve">3.3.2</w:t>
            </w:r>
          </w:p>
        </w:tc>
        <w:tc>
          <w:tcPr/>
          <w:p w:rsidR="00000000" w:rsidDel="00000000" w:rsidP="00000000" w:rsidRDefault="00000000" w:rsidRPr="00000000" w14:paraId="0000011E">
            <w:pPr>
              <w:spacing w:line="276" w:lineRule="auto"/>
              <w:contextualSpacing w:val="0"/>
              <w:rPr/>
            </w:pPr>
            <w:r w:rsidDel="00000000" w:rsidR="00000000" w:rsidRPr="00000000">
              <w:rPr>
                <w:rtl w:val="0"/>
              </w:rPr>
              <w:t xml:space="preserve">This feature will be accessible to the user while they are viewing an entry. </w:t>
            </w:r>
          </w:p>
        </w:tc>
        <w:tc>
          <w:tcPr/>
          <w:p w:rsidR="00000000" w:rsidDel="00000000" w:rsidP="00000000" w:rsidRDefault="00000000" w:rsidRPr="00000000" w14:paraId="0000011F">
            <w:pPr>
              <w:spacing w:line="276" w:lineRule="auto"/>
              <w:contextualSpacing w:val="0"/>
              <w:rPr/>
            </w:pPr>
            <w:r w:rsidDel="00000000" w:rsidR="00000000" w:rsidRPr="00000000">
              <w:rPr>
                <w:rtl w:val="0"/>
              </w:rPr>
              <w:t xml:space="preserve">SWC38</w:t>
            </w:r>
          </w:p>
        </w:tc>
        <w:tc>
          <w:tcPr/>
          <w:p w:rsidR="00000000" w:rsidDel="00000000" w:rsidP="00000000" w:rsidRDefault="00000000" w:rsidRPr="00000000" w14:paraId="00000120">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21">
            <w:pPr>
              <w:spacing w:line="276" w:lineRule="auto"/>
              <w:contextualSpacing w:val="0"/>
              <w:rPr/>
            </w:pPr>
            <w:r w:rsidDel="00000000" w:rsidR="00000000" w:rsidRPr="00000000">
              <w:rPr>
                <w:rtl w:val="0"/>
              </w:rPr>
            </w:r>
          </w:p>
        </w:tc>
      </w:tr>
      <w:tr>
        <w:tc>
          <w:tcPr/>
          <w:p w:rsidR="00000000" w:rsidDel="00000000" w:rsidP="00000000" w:rsidRDefault="00000000" w:rsidRPr="00000000" w14:paraId="00000122">
            <w:pPr>
              <w:spacing w:line="276" w:lineRule="auto"/>
              <w:contextualSpacing w:val="0"/>
              <w:jc w:val="center"/>
              <w:rPr/>
            </w:pPr>
            <w:r w:rsidDel="00000000" w:rsidR="00000000" w:rsidRPr="00000000">
              <w:rPr>
                <w:rtl w:val="0"/>
              </w:rPr>
              <w:t xml:space="preserve">41</w:t>
            </w:r>
          </w:p>
        </w:tc>
        <w:tc>
          <w:tcPr/>
          <w:p w:rsidR="00000000" w:rsidDel="00000000" w:rsidP="00000000" w:rsidRDefault="00000000" w:rsidRPr="00000000" w14:paraId="00000123">
            <w:pPr>
              <w:spacing w:line="276" w:lineRule="auto"/>
              <w:contextualSpacing w:val="0"/>
              <w:jc w:val="center"/>
              <w:rPr/>
            </w:pPr>
            <w:r w:rsidDel="00000000" w:rsidR="00000000" w:rsidRPr="00000000">
              <w:rPr>
                <w:rtl w:val="0"/>
              </w:rPr>
              <w:t xml:space="preserve">3.3.2</w:t>
            </w:r>
          </w:p>
        </w:tc>
        <w:tc>
          <w:tcPr/>
          <w:p w:rsidR="00000000" w:rsidDel="00000000" w:rsidP="00000000" w:rsidRDefault="00000000" w:rsidRPr="00000000" w14:paraId="00000124">
            <w:pPr>
              <w:spacing w:line="276" w:lineRule="auto"/>
              <w:contextualSpacing w:val="0"/>
              <w:rPr/>
            </w:pPr>
            <w:r w:rsidDel="00000000" w:rsidR="00000000" w:rsidRPr="00000000">
              <w:rPr>
                <w:rtl w:val="0"/>
              </w:rPr>
              <w:t xml:space="preserve">Through this option user will be able to edit the selected journal entry and make minor changes or delete the entry entirely. </w:t>
            </w:r>
          </w:p>
        </w:tc>
        <w:tc>
          <w:tcPr/>
          <w:p w:rsidR="00000000" w:rsidDel="00000000" w:rsidP="00000000" w:rsidRDefault="00000000" w:rsidRPr="00000000" w14:paraId="00000125">
            <w:pPr>
              <w:spacing w:line="276" w:lineRule="auto"/>
              <w:contextualSpacing w:val="0"/>
              <w:rPr/>
            </w:pPr>
            <w:r w:rsidDel="00000000" w:rsidR="00000000" w:rsidRPr="00000000">
              <w:rPr>
                <w:rtl w:val="0"/>
              </w:rPr>
              <w:t xml:space="preserve">SWC38</w:t>
            </w:r>
          </w:p>
        </w:tc>
        <w:tc>
          <w:tcPr/>
          <w:p w:rsidR="00000000" w:rsidDel="00000000" w:rsidP="00000000" w:rsidRDefault="00000000" w:rsidRPr="00000000" w14:paraId="00000126">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27">
            <w:pPr>
              <w:spacing w:line="276" w:lineRule="auto"/>
              <w:contextualSpacing w:val="0"/>
              <w:rPr/>
            </w:pPr>
            <w:r w:rsidDel="00000000" w:rsidR="00000000" w:rsidRPr="00000000">
              <w:rPr>
                <w:rtl w:val="0"/>
              </w:rPr>
            </w:r>
          </w:p>
        </w:tc>
      </w:tr>
      <w:tr>
        <w:tc>
          <w:tcPr/>
          <w:p w:rsidR="00000000" w:rsidDel="00000000" w:rsidP="00000000" w:rsidRDefault="00000000" w:rsidRPr="00000000" w14:paraId="00000128">
            <w:pPr>
              <w:spacing w:line="276" w:lineRule="auto"/>
              <w:contextualSpacing w:val="0"/>
              <w:jc w:val="center"/>
              <w:rPr/>
            </w:pPr>
            <w:r w:rsidDel="00000000" w:rsidR="00000000" w:rsidRPr="00000000">
              <w:rPr>
                <w:rtl w:val="0"/>
              </w:rPr>
              <w:t xml:space="preserve">42</w:t>
            </w:r>
          </w:p>
        </w:tc>
        <w:tc>
          <w:tcPr/>
          <w:p w:rsidR="00000000" w:rsidDel="00000000" w:rsidP="00000000" w:rsidRDefault="00000000" w:rsidRPr="00000000" w14:paraId="00000129">
            <w:pPr>
              <w:spacing w:line="276" w:lineRule="auto"/>
              <w:contextualSpacing w:val="0"/>
              <w:jc w:val="center"/>
              <w:rPr/>
            </w:pPr>
            <w:r w:rsidDel="00000000" w:rsidR="00000000" w:rsidRPr="00000000">
              <w:rPr>
                <w:rtl w:val="0"/>
              </w:rPr>
              <w:t xml:space="preserve">3.3.3</w:t>
            </w:r>
          </w:p>
        </w:tc>
        <w:tc>
          <w:tcPr/>
          <w:p w:rsidR="00000000" w:rsidDel="00000000" w:rsidP="00000000" w:rsidRDefault="00000000" w:rsidRPr="00000000" w14:paraId="0000012A">
            <w:pPr>
              <w:spacing w:line="276" w:lineRule="auto"/>
              <w:contextualSpacing w:val="0"/>
              <w:rPr/>
            </w:pPr>
            <w:r w:rsidDel="00000000" w:rsidR="00000000" w:rsidRPr="00000000">
              <w:rPr>
                <w:rtl w:val="0"/>
              </w:rPr>
              <w:t xml:space="preserve">Each journal entry when saved shall include the date of creation. </w:t>
            </w:r>
          </w:p>
        </w:tc>
        <w:tc>
          <w:tcPr/>
          <w:p w:rsidR="00000000" w:rsidDel="00000000" w:rsidP="00000000" w:rsidRDefault="00000000" w:rsidRPr="00000000" w14:paraId="0000012B">
            <w:pPr>
              <w:spacing w:line="276" w:lineRule="auto"/>
              <w:contextualSpacing w:val="0"/>
              <w:rPr/>
            </w:pPr>
            <w:r w:rsidDel="00000000" w:rsidR="00000000" w:rsidRPr="00000000">
              <w:rPr>
                <w:rtl w:val="0"/>
              </w:rPr>
              <w:t xml:space="preserve">SWC31</w:t>
            </w:r>
          </w:p>
        </w:tc>
        <w:tc>
          <w:tcPr/>
          <w:p w:rsidR="00000000" w:rsidDel="00000000" w:rsidP="00000000" w:rsidRDefault="00000000" w:rsidRPr="00000000" w14:paraId="0000012C">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p w:rsidR="00000000" w:rsidDel="00000000" w:rsidP="00000000" w:rsidRDefault="00000000" w:rsidRPr="00000000" w14:paraId="0000012D">
            <w:pPr>
              <w:spacing w:line="276" w:lineRule="auto"/>
              <w:contextualSpacing w:val="0"/>
              <w:rPr/>
            </w:pPr>
            <w:r w:rsidDel="00000000" w:rsidR="00000000" w:rsidRPr="00000000">
              <w:rPr>
                <w:rtl w:val="0"/>
              </w:rPr>
            </w:r>
          </w:p>
        </w:tc>
      </w:tr>
      <w:tr>
        <w:tc>
          <w:tcPr/>
          <w:p w:rsidR="00000000" w:rsidDel="00000000" w:rsidP="00000000" w:rsidRDefault="00000000" w:rsidRPr="00000000" w14:paraId="0000012E">
            <w:pPr>
              <w:spacing w:line="276" w:lineRule="auto"/>
              <w:contextualSpacing w:val="0"/>
              <w:jc w:val="center"/>
              <w:rPr/>
            </w:pPr>
            <w:r w:rsidDel="00000000" w:rsidR="00000000" w:rsidRPr="00000000">
              <w:rPr>
                <w:rtl w:val="0"/>
              </w:rPr>
              <w:t xml:space="preserve">43</w:t>
            </w:r>
          </w:p>
        </w:tc>
        <w:tc>
          <w:tcPr/>
          <w:p w:rsidR="00000000" w:rsidDel="00000000" w:rsidP="00000000" w:rsidRDefault="00000000" w:rsidRPr="00000000" w14:paraId="0000012F">
            <w:pPr>
              <w:spacing w:line="276" w:lineRule="auto"/>
              <w:contextualSpacing w:val="0"/>
              <w:jc w:val="center"/>
              <w:rPr/>
            </w:pPr>
            <w:r w:rsidDel="00000000" w:rsidR="00000000" w:rsidRPr="00000000">
              <w:rPr>
                <w:rtl w:val="0"/>
              </w:rPr>
              <w:t xml:space="preserve">3.3.3</w:t>
            </w:r>
          </w:p>
        </w:tc>
        <w:tc>
          <w:tcPr/>
          <w:p w:rsidR="00000000" w:rsidDel="00000000" w:rsidP="00000000" w:rsidRDefault="00000000" w:rsidRPr="00000000" w14:paraId="00000130">
            <w:pPr>
              <w:spacing w:line="276" w:lineRule="auto"/>
              <w:contextualSpacing w:val="0"/>
              <w:rPr/>
            </w:pPr>
            <w:r w:rsidDel="00000000" w:rsidR="00000000" w:rsidRPr="00000000">
              <w:rPr>
                <w:rtl w:val="0"/>
              </w:rPr>
              <w:t xml:space="preserve">Journal entries should automatically include the date they were initially created with no extra input required from the user. </w:t>
            </w:r>
          </w:p>
        </w:tc>
        <w:tc>
          <w:tcPr/>
          <w:p w:rsidR="00000000" w:rsidDel="00000000" w:rsidP="00000000" w:rsidRDefault="00000000" w:rsidRPr="00000000" w14:paraId="00000131">
            <w:pPr>
              <w:spacing w:line="276" w:lineRule="auto"/>
              <w:contextualSpacing w:val="0"/>
              <w:rPr/>
            </w:pPr>
            <w:r w:rsidDel="00000000" w:rsidR="00000000" w:rsidRPr="00000000">
              <w:rPr>
                <w:rtl w:val="0"/>
              </w:rPr>
              <w:t xml:space="preserve">SWC31</w:t>
            </w:r>
          </w:p>
        </w:tc>
        <w:tc>
          <w:tcPr/>
          <w:p w:rsidR="00000000" w:rsidDel="00000000" w:rsidP="00000000" w:rsidRDefault="00000000" w:rsidRPr="00000000" w14:paraId="00000132">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p w:rsidR="00000000" w:rsidDel="00000000" w:rsidP="00000000" w:rsidRDefault="00000000" w:rsidRPr="00000000" w14:paraId="00000133">
            <w:pPr>
              <w:spacing w:line="276" w:lineRule="auto"/>
              <w:contextualSpacing w:val="0"/>
              <w:rPr/>
            </w:pPr>
            <w:r w:rsidDel="00000000" w:rsidR="00000000" w:rsidRPr="00000000">
              <w:rPr>
                <w:rtl w:val="0"/>
              </w:rPr>
            </w:r>
          </w:p>
        </w:tc>
      </w:tr>
      <w:tr>
        <w:tc>
          <w:tcPr/>
          <w:p w:rsidR="00000000" w:rsidDel="00000000" w:rsidP="00000000" w:rsidRDefault="00000000" w:rsidRPr="00000000" w14:paraId="00000134">
            <w:pPr>
              <w:spacing w:line="276" w:lineRule="auto"/>
              <w:contextualSpacing w:val="0"/>
              <w:jc w:val="center"/>
              <w:rPr/>
            </w:pPr>
            <w:r w:rsidDel="00000000" w:rsidR="00000000" w:rsidRPr="00000000">
              <w:rPr>
                <w:rtl w:val="0"/>
              </w:rPr>
              <w:t xml:space="preserve">44</w:t>
            </w:r>
          </w:p>
        </w:tc>
        <w:tc>
          <w:tcPr/>
          <w:p w:rsidR="00000000" w:rsidDel="00000000" w:rsidP="00000000" w:rsidRDefault="00000000" w:rsidRPr="00000000" w14:paraId="00000135">
            <w:pPr>
              <w:spacing w:line="276" w:lineRule="auto"/>
              <w:contextualSpacing w:val="0"/>
              <w:jc w:val="center"/>
              <w:rPr/>
            </w:pPr>
            <w:r w:rsidDel="00000000" w:rsidR="00000000" w:rsidRPr="00000000">
              <w:rPr>
                <w:rtl w:val="0"/>
              </w:rPr>
              <w:t xml:space="preserve">3.3.4</w:t>
            </w:r>
          </w:p>
        </w:tc>
        <w:tc>
          <w:tcPr/>
          <w:p w:rsidR="00000000" w:rsidDel="00000000" w:rsidP="00000000" w:rsidRDefault="00000000" w:rsidRPr="00000000" w14:paraId="00000136">
            <w:pPr>
              <w:spacing w:line="276" w:lineRule="auto"/>
              <w:contextualSpacing w:val="0"/>
              <w:rPr/>
            </w:pPr>
            <w:r w:rsidDel="00000000" w:rsidR="00000000" w:rsidRPr="00000000">
              <w:rPr>
                <w:rtl w:val="0"/>
              </w:rPr>
              <w:t xml:space="preserve">Upon creating a journal entry the user shall be able to select a ‘keyword’(see, Appendix 4.1) from a predetermined ‘dictionary of emotions’(see, 3.1.5). </w:t>
            </w:r>
            <w:r w:rsidDel="00000000" w:rsidR="00000000" w:rsidRPr="00000000">
              <w:rPr>
                <w:rtl w:val="0"/>
              </w:rPr>
            </w:r>
          </w:p>
        </w:tc>
        <w:tc>
          <w:tcPr/>
          <w:p w:rsidR="00000000" w:rsidDel="00000000" w:rsidP="00000000" w:rsidRDefault="00000000" w:rsidRPr="00000000" w14:paraId="00000137">
            <w:pPr>
              <w:spacing w:line="276" w:lineRule="auto"/>
              <w:contextualSpacing w:val="0"/>
              <w:rPr/>
            </w:pPr>
            <w:r w:rsidDel="00000000" w:rsidR="00000000" w:rsidRPr="00000000">
              <w:rPr>
                <w:rtl w:val="0"/>
              </w:rPr>
              <w:t xml:space="preserve">SW</w:t>
            </w:r>
          </w:p>
        </w:tc>
        <w:tc>
          <w:tcPr/>
          <w:p w:rsidR="00000000" w:rsidDel="00000000" w:rsidP="00000000" w:rsidRDefault="00000000" w:rsidRPr="00000000" w14:paraId="00000138">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39">
            <w:pPr>
              <w:spacing w:line="276" w:lineRule="auto"/>
              <w:contextualSpacing w:val="0"/>
              <w:rPr/>
            </w:pPr>
            <w:r w:rsidDel="00000000" w:rsidR="00000000" w:rsidRPr="00000000">
              <w:rPr>
                <w:rtl w:val="0"/>
              </w:rPr>
              <w:t xml:space="preserve">UC43_User_Selects_Keyword</w:t>
            </w:r>
          </w:p>
        </w:tc>
      </w:tr>
      <w:tr>
        <w:tc>
          <w:tcPr/>
          <w:p w:rsidR="00000000" w:rsidDel="00000000" w:rsidP="00000000" w:rsidRDefault="00000000" w:rsidRPr="00000000" w14:paraId="0000013A">
            <w:pPr>
              <w:spacing w:line="276" w:lineRule="auto"/>
              <w:contextualSpacing w:val="0"/>
              <w:jc w:val="center"/>
              <w:rPr/>
            </w:pPr>
            <w:r w:rsidDel="00000000" w:rsidR="00000000" w:rsidRPr="00000000">
              <w:rPr>
                <w:rtl w:val="0"/>
              </w:rPr>
              <w:t xml:space="preserve">45</w:t>
            </w:r>
          </w:p>
        </w:tc>
        <w:tc>
          <w:tcPr/>
          <w:p w:rsidR="00000000" w:rsidDel="00000000" w:rsidP="00000000" w:rsidRDefault="00000000" w:rsidRPr="00000000" w14:paraId="0000013B">
            <w:pPr>
              <w:spacing w:line="276" w:lineRule="auto"/>
              <w:contextualSpacing w:val="0"/>
              <w:jc w:val="center"/>
              <w:rPr/>
            </w:pPr>
            <w:r w:rsidDel="00000000" w:rsidR="00000000" w:rsidRPr="00000000">
              <w:rPr>
                <w:rtl w:val="0"/>
              </w:rPr>
              <w:t xml:space="preserve">3.3.4</w:t>
            </w:r>
          </w:p>
        </w:tc>
        <w:tc>
          <w:tcPr/>
          <w:p w:rsidR="00000000" w:rsidDel="00000000" w:rsidP="00000000" w:rsidRDefault="00000000" w:rsidRPr="00000000" w14:paraId="0000013C">
            <w:pPr>
              <w:spacing w:line="276" w:lineRule="auto"/>
              <w:contextualSpacing w:val="0"/>
              <w:rPr/>
            </w:pPr>
            <w:r w:rsidDel="00000000" w:rsidR="00000000" w:rsidRPr="00000000">
              <w:rPr>
                <w:rtl w:val="0"/>
              </w:rPr>
              <w:t xml:space="preserve">The categorisation option will be available through a drop down box located near the top of the new entry form. </w:t>
            </w:r>
          </w:p>
        </w:tc>
        <w:tc>
          <w:tcPr/>
          <w:p w:rsidR="00000000" w:rsidDel="00000000" w:rsidP="00000000" w:rsidRDefault="00000000" w:rsidRPr="00000000" w14:paraId="0000013D">
            <w:pPr>
              <w:spacing w:line="276" w:lineRule="auto"/>
              <w:contextualSpacing w:val="0"/>
              <w:rPr/>
            </w:pPr>
            <w:r w:rsidDel="00000000" w:rsidR="00000000" w:rsidRPr="00000000">
              <w:rPr>
                <w:rtl w:val="0"/>
              </w:rPr>
              <w:t xml:space="preserve">SWC43</w:t>
            </w:r>
          </w:p>
        </w:tc>
        <w:tc>
          <w:tcPr/>
          <w:p w:rsidR="00000000" w:rsidDel="00000000" w:rsidP="00000000" w:rsidRDefault="00000000" w:rsidRPr="00000000" w14:paraId="0000013E">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3F">
            <w:pPr>
              <w:spacing w:line="276" w:lineRule="auto"/>
              <w:contextualSpacing w:val="0"/>
              <w:rPr/>
            </w:pPr>
            <w:r w:rsidDel="00000000" w:rsidR="00000000" w:rsidRPr="00000000">
              <w:rPr>
                <w:rtl w:val="0"/>
              </w:rPr>
            </w:r>
          </w:p>
        </w:tc>
      </w:tr>
      <w:tr>
        <w:tc>
          <w:tcPr/>
          <w:p w:rsidR="00000000" w:rsidDel="00000000" w:rsidP="00000000" w:rsidRDefault="00000000" w:rsidRPr="00000000" w14:paraId="00000140">
            <w:pPr>
              <w:spacing w:line="276" w:lineRule="auto"/>
              <w:contextualSpacing w:val="0"/>
              <w:jc w:val="center"/>
              <w:rPr/>
            </w:pPr>
            <w:r w:rsidDel="00000000" w:rsidR="00000000" w:rsidRPr="00000000">
              <w:rPr>
                <w:rtl w:val="0"/>
              </w:rPr>
              <w:t xml:space="preserve">46</w:t>
            </w:r>
          </w:p>
        </w:tc>
        <w:tc>
          <w:tcPr/>
          <w:p w:rsidR="00000000" w:rsidDel="00000000" w:rsidP="00000000" w:rsidRDefault="00000000" w:rsidRPr="00000000" w14:paraId="00000141">
            <w:pPr>
              <w:spacing w:line="276" w:lineRule="auto"/>
              <w:contextualSpacing w:val="0"/>
              <w:jc w:val="center"/>
              <w:rPr/>
            </w:pPr>
            <w:r w:rsidDel="00000000" w:rsidR="00000000" w:rsidRPr="00000000">
              <w:rPr>
                <w:rtl w:val="0"/>
              </w:rPr>
              <w:t xml:space="preserve">3.3.4</w:t>
            </w:r>
          </w:p>
        </w:tc>
        <w:tc>
          <w:tcPr/>
          <w:p w:rsidR="00000000" w:rsidDel="00000000" w:rsidP="00000000" w:rsidRDefault="00000000" w:rsidRPr="00000000" w14:paraId="00000142">
            <w:pPr>
              <w:spacing w:line="276" w:lineRule="auto"/>
              <w:contextualSpacing w:val="0"/>
              <w:rPr/>
            </w:pPr>
            <w:r w:rsidDel="00000000" w:rsidR="00000000" w:rsidRPr="00000000">
              <w:rPr>
                <w:rtl w:val="0"/>
              </w:rPr>
              <w:t xml:space="preserve">This option will prompt the user to select a ‘keyword’ that best describes how they are feeling.</w:t>
            </w:r>
          </w:p>
        </w:tc>
        <w:tc>
          <w:tcPr/>
          <w:p w:rsidR="00000000" w:rsidDel="00000000" w:rsidP="00000000" w:rsidRDefault="00000000" w:rsidRPr="00000000" w14:paraId="00000143">
            <w:pPr>
              <w:spacing w:line="276" w:lineRule="auto"/>
              <w:contextualSpacing w:val="0"/>
              <w:rPr/>
            </w:pPr>
            <w:r w:rsidDel="00000000" w:rsidR="00000000" w:rsidRPr="00000000">
              <w:rPr>
                <w:rtl w:val="0"/>
              </w:rPr>
              <w:t xml:space="preserve">SWC43</w:t>
            </w:r>
          </w:p>
        </w:tc>
        <w:tc>
          <w:tcPr/>
          <w:p w:rsidR="00000000" w:rsidDel="00000000" w:rsidP="00000000" w:rsidRDefault="00000000" w:rsidRPr="00000000" w14:paraId="00000144">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45">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46">
            <w:pPr>
              <w:spacing w:line="276" w:lineRule="auto"/>
              <w:contextualSpacing w:val="0"/>
              <w:jc w:val="center"/>
              <w:rPr/>
            </w:pPr>
            <w:r w:rsidDel="00000000" w:rsidR="00000000" w:rsidRPr="00000000">
              <w:rPr>
                <w:rtl w:val="0"/>
              </w:rPr>
              <w:t xml:space="preserve">47</w:t>
            </w:r>
          </w:p>
        </w:tc>
        <w:tc>
          <w:tcPr>
            <w:shd w:fill="ffffff" w:val="clear"/>
          </w:tcPr>
          <w:p w:rsidR="00000000" w:rsidDel="00000000" w:rsidP="00000000" w:rsidRDefault="00000000" w:rsidRPr="00000000" w14:paraId="00000147">
            <w:pPr>
              <w:spacing w:line="276" w:lineRule="auto"/>
              <w:contextualSpacing w:val="0"/>
              <w:jc w:val="center"/>
              <w:rPr/>
            </w:pPr>
            <w:r w:rsidDel="00000000" w:rsidR="00000000" w:rsidRPr="00000000">
              <w:rPr>
                <w:rtl w:val="0"/>
              </w:rPr>
              <w:t xml:space="preserve">3.3.5</w:t>
            </w:r>
          </w:p>
        </w:tc>
        <w:tc>
          <w:tcPr>
            <w:shd w:fill="ffffff" w:val="clear"/>
          </w:tcPr>
          <w:p w:rsidR="00000000" w:rsidDel="00000000" w:rsidP="00000000" w:rsidRDefault="00000000" w:rsidRPr="00000000" w14:paraId="00000148">
            <w:pPr>
              <w:spacing w:line="276" w:lineRule="auto"/>
              <w:contextualSpacing w:val="0"/>
              <w:rPr/>
            </w:pPr>
            <w:r w:rsidDel="00000000" w:rsidR="00000000" w:rsidRPr="00000000">
              <w:rPr>
                <w:rtl w:val="0"/>
              </w:rPr>
              <w:t xml:space="preserve">The user shall be able sort saved journal entries by ‘keyword’, organised by date with most recent first.</w:t>
            </w:r>
          </w:p>
        </w:tc>
        <w:tc>
          <w:tcPr>
            <w:shd w:fill="ffffff" w:val="clear"/>
          </w:tcPr>
          <w:p w:rsidR="00000000" w:rsidDel="00000000" w:rsidP="00000000" w:rsidRDefault="00000000" w:rsidRPr="00000000" w14:paraId="00000149">
            <w:pPr>
              <w:spacing w:line="276" w:lineRule="auto"/>
              <w:contextualSpacing w:val="0"/>
              <w:rPr/>
            </w:pPr>
            <w:r w:rsidDel="00000000" w:rsidR="00000000" w:rsidRPr="00000000">
              <w:rPr>
                <w:rtl w:val="0"/>
              </w:rPr>
              <w:t xml:space="preserve">SW</w:t>
            </w:r>
          </w:p>
        </w:tc>
        <w:tc>
          <w:tcPr>
            <w:shd w:fill="ffffff" w:val="clear"/>
          </w:tcPr>
          <w:p w:rsidR="00000000" w:rsidDel="00000000" w:rsidP="00000000" w:rsidRDefault="00000000" w:rsidRPr="00000000" w14:paraId="0000014A">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14B">
            <w:pPr>
              <w:spacing w:line="276" w:lineRule="auto"/>
              <w:contextualSpacing w:val="0"/>
              <w:rPr/>
            </w:pPr>
            <w:r w:rsidDel="00000000" w:rsidR="00000000" w:rsidRPr="00000000">
              <w:rPr>
                <w:rtl w:val="0"/>
              </w:rPr>
              <w:t xml:space="preserve">UC46_User_Sorts_JounralEntries</w:t>
            </w:r>
          </w:p>
        </w:tc>
      </w:tr>
      <w:tr>
        <w:tc>
          <w:tcPr/>
          <w:p w:rsidR="00000000" w:rsidDel="00000000" w:rsidP="00000000" w:rsidRDefault="00000000" w:rsidRPr="00000000" w14:paraId="0000014C">
            <w:pPr>
              <w:spacing w:line="276" w:lineRule="auto"/>
              <w:contextualSpacing w:val="0"/>
              <w:jc w:val="center"/>
              <w:rPr/>
            </w:pPr>
            <w:r w:rsidDel="00000000" w:rsidR="00000000" w:rsidRPr="00000000">
              <w:rPr>
                <w:rtl w:val="0"/>
              </w:rPr>
              <w:t xml:space="preserve">48</w:t>
            </w:r>
          </w:p>
        </w:tc>
        <w:tc>
          <w:tcPr/>
          <w:p w:rsidR="00000000" w:rsidDel="00000000" w:rsidP="00000000" w:rsidRDefault="00000000" w:rsidRPr="00000000" w14:paraId="0000014D">
            <w:pPr>
              <w:spacing w:line="276" w:lineRule="auto"/>
              <w:contextualSpacing w:val="0"/>
              <w:jc w:val="center"/>
              <w:rPr/>
            </w:pPr>
            <w:r w:rsidDel="00000000" w:rsidR="00000000" w:rsidRPr="00000000">
              <w:rPr>
                <w:rtl w:val="0"/>
              </w:rPr>
              <w:t xml:space="preserve">3.3.5</w:t>
            </w:r>
          </w:p>
        </w:tc>
        <w:tc>
          <w:tcPr/>
          <w:p w:rsidR="00000000" w:rsidDel="00000000" w:rsidP="00000000" w:rsidRDefault="00000000" w:rsidRPr="00000000" w14:paraId="0000014E">
            <w:pPr>
              <w:spacing w:line="276" w:lineRule="auto"/>
              <w:contextualSpacing w:val="0"/>
              <w:rPr/>
            </w:pPr>
            <w:r w:rsidDel="00000000" w:rsidR="00000000" w:rsidRPr="00000000">
              <w:rPr>
                <w:rtl w:val="0"/>
              </w:rPr>
              <w:t xml:space="preserve">An option shall be available on the journal screen to select one of the predetermined keywords for filtering the entry list. </w:t>
            </w:r>
          </w:p>
        </w:tc>
        <w:tc>
          <w:tcPr/>
          <w:p w:rsidR="00000000" w:rsidDel="00000000" w:rsidP="00000000" w:rsidRDefault="00000000" w:rsidRPr="00000000" w14:paraId="0000014F">
            <w:pPr>
              <w:spacing w:line="276" w:lineRule="auto"/>
              <w:contextualSpacing w:val="0"/>
              <w:rPr/>
            </w:pPr>
            <w:r w:rsidDel="00000000" w:rsidR="00000000" w:rsidRPr="00000000">
              <w:rPr>
                <w:rtl w:val="0"/>
              </w:rPr>
              <w:t xml:space="preserve">SWC46</w:t>
            </w:r>
          </w:p>
        </w:tc>
        <w:tc>
          <w:tcPr/>
          <w:p w:rsidR="00000000" w:rsidDel="00000000" w:rsidP="00000000" w:rsidRDefault="00000000" w:rsidRPr="00000000" w14:paraId="00000150">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51">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52">
            <w:pPr>
              <w:spacing w:line="276" w:lineRule="auto"/>
              <w:contextualSpacing w:val="0"/>
              <w:jc w:val="center"/>
              <w:rPr/>
            </w:pPr>
            <w:r w:rsidDel="00000000" w:rsidR="00000000" w:rsidRPr="00000000">
              <w:rPr>
                <w:rtl w:val="0"/>
              </w:rPr>
              <w:t xml:space="preserve">49</w:t>
            </w:r>
          </w:p>
        </w:tc>
        <w:tc>
          <w:tcPr>
            <w:shd w:fill="ffffff" w:val="clear"/>
          </w:tcPr>
          <w:p w:rsidR="00000000" w:rsidDel="00000000" w:rsidP="00000000" w:rsidRDefault="00000000" w:rsidRPr="00000000" w14:paraId="00000153">
            <w:pPr>
              <w:spacing w:line="276" w:lineRule="auto"/>
              <w:contextualSpacing w:val="0"/>
              <w:jc w:val="center"/>
              <w:rPr/>
            </w:pPr>
            <w:r w:rsidDel="00000000" w:rsidR="00000000" w:rsidRPr="00000000">
              <w:rPr>
                <w:rtl w:val="0"/>
              </w:rPr>
              <w:t xml:space="preserve">3.3.6</w:t>
            </w:r>
          </w:p>
        </w:tc>
        <w:tc>
          <w:tcPr>
            <w:shd w:fill="ffffff" w:val="clear"/>
          </w:tcPr>
          <w:p w:rsidR="00000000" w:rsidDel="00000000" w:rsidP="00000000" w:rsidRDefault="00000000" w:rsidRPr="00000000" w14:paraId="00000154">
            <w:pPr>
              <w:spacing w:line="276" w:lineRule="auto"/>
              <w:contextualSpacing w:val="0"/>
              <w:rPr/>
            </w:pPr>
            <w:r w:rsidDel="00000000" w:rsidR="00000000" w:rsidRPr="00000000">
              <w:rPr>
                <w:rtl w:val="0"/>
              </w:rPr>
              <w:t xml:space="preserve">Upon opening the journal for the first time, the user will be presented with an option which, if enabled, will require them to enter a password before accessing the journal feature of the application. </w:t>
            </w:r>
          </w:p>
        </w:tc>
        <w:tc>
          <w:tcPr>
            <w:shd w:fill="ffffff" w:val="clear"/>
          </w:tcPr>
          <w:p w:rsidR="00000000" w:rsidDel="00000000" w:rsidP="00000000" w:rsidRDefault="00000000" w:rsidRPr="00000000" w14:paraId="00000155">
            <w:pPr>
              <w:spacing w:line="276" w:lineRule="auto"/>
              <w:contextualSpacing w:val="0"/>
              <w:rPr/>
            </w:pPr>
            <w:r w:rsidDel="00000000" w:rsidR="00000000" w:rsidRPr="00000000">
              <w:rPr>
                <w:rtl w:val="0"/>
              </w:rPr>
              <w:t xml:space="preserve">SW</w:t>
            </w:r>
          </w:p>
        </w:tc>
        <w:tc>
          <w:tcPr>
            <w:shd w:fill="ffffff" w:val="clear"/>
          </w:tcPr>
          <w:p w:rsidR="00000000" w:rsidDel="00000000" w:rsidP="00000000" w:rsidRDefault="00000000" w:rsidRPr="00000000" w14:paraId="00000156">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157">
            <w:pPr>
              <w:spacing w:line="276" w:lineRule="auto"/>
              <w:contextualSpacing w:val="0"/>
              <w:rPr/>
            </w:pPr>
            <w:r w:rsidDel="00000000" w:rsidR="00000000" w:rsidRPr="00000000">
              <w:rPr>
                <w:rtl w:val="0"/>
              </w:rPr>
              <w:t xml:space="preserve">UC48_User_Creates_Password</w:t>
            </w:r>
          </w:p>
        </w:tc>
      </w:tr>
      <w:tr>
        <w:tc>
          <w:tcPr>
            <w:shd w:fill="deebf6" w:val="clear"/>
          </w:tcPr>
          <w:p w:rsidR="00000000" w:rsidDel="00000000" w:rsidP="00000000" w:rsidRDefault="00000000" w:rsidRPr="00000000" w14:paraId="00000158">
            <w:pPr>
              <w:spacing w:line="276" w:lineRule="auto"/>
              <w:contextualSpacing w:val="0"/>
              <w:jc w:val="center"/>
              <w:rPr/>
            </w:pPr>
            <w:r w:rsidDel="00000000" w:rsidR="00000000" w:rsidRPr="00000000">
              <w:rPr>
                <w:rtl w:val="0"/>
              </w:rPr>
              <w:t xml:space="preserve">50</w:t>
            </w:r>
          </w:p>
        </w:tc>
        <w:tc>
          <w:tcPr>
            <w:shd w:fill="deebf6" w:val="clear"/>
          </w:tcPr>
          <w:p w:rsidR="00000000" w:rsidDel="00000000" w:rsidP="00000000" w:rsidRDefault="00000000" w:rsidRPr="00000000" w14:paraId="00000159">
            <w:pPr>
              <w:spacing w:line="276" w:lineRule="auto"/>
              <w:contextualSpacing w:val="0"/>
              <w:jc w:val="center"/>
              <w:rPr/>
            </w:pPr>
            <w:r w:rsidDel="00000000" w:rsidR="00000000" w:rsidRPr="00000000">
              <w:rPr>
                <w:rtl w:val="0"/>
              </w:rPr>
              <w:t xml:space="preserve">3.3.6</w:t>
            </w:r>
          </w:p>
        </w:tc>
        <w:tc>
          <w:tcPr>
            <w:shd w:fill="deebf6" w:val="clear"/>
          </w:tcPr>
          <w:p w:rsidR="00000000" w:rsidDel="00000000" w:rsidP="00000000" w:rsidRDefault="00000000" w:rsidRPr="00000000" w14:paraId="0000015A">
            <w:pPr>
              <w:spacing w:line="276" w:lineRule="auto"/>
              <w:contextualSpacing w:val="0"/>
              <w:rPr/>
            </w:pPr>
            <w:r w:rsidDel="00000000" w:rsidR="00000000" w:rsidRPr="00000000">
              <w:rPr>
                <w:rtl w:val="0"/>
              </w:rPr>
              <w:t xml:space="preserve">The user will be asked to enter a password, then re-enter the password to confirm the first entry. </w:t>
            </w:r>
          </w:p>
        </w:tc>
        <w:tc>
          <w:tcPr>
            <w:shd w:fill="deebf6" w:val="clear"/>
          </w:tcPr>
          <w:p w:rsidR="00000000" w:rsidDel="00000000" w:rsidP="00000000" w:rsidRDefault="00000000" w:rsidRPr="00000000" w14:paraId="0000015B">
            <w:pPr>
              <w:spacing w:line="276" w:lineRule="auto"/>
              <w:contextualSpacing w:val="0"/>
              <w:rPr/>
            </w:pPr>
            <w:r w:rsidDel="00000000" w:rsidR="00000000" w:rsidRPr="00000000">
              <w:rPr>
                <w:rtl w:val="0"/>
              </w:rPr>
              <w:t xml:space="preserve">SWC48</w:t>
            </w:r>
          </w:p>
        </w:tc>
        <w:tc>
          <w:tcPr>
            <w:shd w:fill="deebf6" w:val="clear"/>
          </w:tcPr>
          <w:p w:rsidR="00000000" w:rsidDel="00000000" w:rsidP="00000000" w:rsidRDefault="00000000" w:rsidRPr="00000000" w14:paraId="0000015C">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15D">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5E">
            <w:pPr>
              <w:spacing w:line="276" w:lineRule="auto"/>
              <w:contextualSpacing w:val="0"/>
              <w:jc w:val="center"/>
              <w:rPr/>
            </w:pPr>
            <w:r w:rsidDel="00000000" w:rsidR="00000000" w:rsidRPr="00000000">
              <w:rPr>
                <w:rtl w:val="0"/>
              </w:rPr>
              <w:t xml:space="preserve">51</w:t>
            </w:r>
          </w:p>
        </w:tc>
        <w:tc>
          <w:tcPr>
            <w:shd w:fill="ffffff" w:val="clear"/>
          </w:tcPr>
          <w:p w:rsidR="00000000" w:rsidDel="00000000" w:rsidP="00000000" w:rsidRDefault="00000000" w:rsidRPr="00000000" w14:paraId="0000015F">
            <w:pPr>
              <w:spacing w:line="276" w:lineRule="auto"/>
              <w:contextualSpacing w:val="0"/>
              <w:jc w:val="center"/>
              <w:rPr/>
            </w:pPr>
            <w:r w:rsidDel="00000000" w:rsidR="00000000" w:rsidRPr="00000000">
              <w:rPr>
                <w:rtl w:val="0"/>
              </w:rPr>
              <w:t xml:space="preserve">3.3.6</w:t>
            </w:r>
          </w:p>
        </w:tc>
        <w:tc>
          <w:tcPr>
            <w:shd w:fill="ffffff" w:val="clear"/>
          </w:tcPr>
          <w:p w:rsidR="00000000" w:rsidDel="00000000" w:rsidP="00000000" w:rsidRDefault="00000000" w:rsidRPr="00000000" w14:paraId="00000160">
            <w:pPr>
              <w:spacing w:line="276" w:lineRule="auto"/>
              <w:contextualSpacing w:val="0"/>
              <w:rPr/>
            </w:pPr>
            <w:r w:rsidDel="00000000" w:rsidR="00000000" w:rsidRPr="00000000">
              <w:rPr>
                <w:rtl w:val="0"/>
              </w:rPr>
              <w:t xml:space="preserve">From this point onwards, when accessing the journal the user will be prompted to enter their password. </w:t>
            </w:r>
          </w:p>
        </w:tc>
        <w:tc>
          <w:tcPr>
            <w:shd w:fill="ffffff" w:val="clear"/>
          </w:tcPr>
          <w:p w:rsidR="00000000" w:rsidDel="00000000" w:rsidP="00000000" w:rsidRDefault="00000000" w:rsidRPr="00000000" w14:paraId="00000161">
            <w:pPr>
              <w:spacing w:line="276" w:lineRule="auto"/>
              <w:contextualSpacing w:val="0"/>
              <w:rPr/>
            </w:pPr>
            <w:r w:rsidDel="00000000" w:rsidR="00000000" w:rsidRPr="00000000">
              <w:rPr>
                <w:rtl w:val="0"/>
              </w:rPr>
              <w:t xml:space="preserve">SWC48</w:t>
            </w:r>
          </w:p>
        </w:tc>
        <w:tc>
          <w:tcPr>
            <w:shd w:fill="ffffff" w:val="clear"/>
          </w:tcPr>
          <w:p w:rsidR="00000000" w:rsidDel="00000000" w:rsidP="00000000" w:rsidRDefault="00000000" w:rsidRPr="00000000" w14:paraId="00000162">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163">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164">
            <w:pPr>
              <w:spacing w:line="276" w:lineRule="auto"/>
              <w:contextualSpacing w:val="0"/>
              <w:jc w:val="center"/>
              <w:rPr/>
            </w:pPr>
            <w:r w:rsidDel="00000000" w:rsidR="00000000" w:rsidRPr="00000000">
              <w:rPr>
                <w:rtl w:val="0"/>
              </w:rPr>
              <w:t xml:space="preserve">52</w:t>
            </w:r>
          </w:p>
        </w:tc>
        <w:tc>
          <w:tcPr>
            <w:shd w:fill="deebf6" w:val="clear"/>
          </w:tcPr>
          <w:p w:rsidR="00000000" w:rsidDel="00000000" w:rsidP="00000000" w:rsidRDefault="00000000" w:rsidRPr="00000000" w14:paraId="00000165">
            <w:pPr>
              <w:spacing w:line="276" w:lineRule="auto"/>
              <w:contextualSpacing w:val="0"/>
              <w:jc w:val="center"/>
              <w:rPr/>
            </w:pPr>
            <w:r w:rsidDel="00000000" w:rsidR="00000000" w:rsidRPr="00000000">
              <w:rPr>
                <w:rtl w:val="0"/>
              </w:rPr>
              <w:t xml:space="preserve">3.3.6</w:t>
            </w:r>
          </w:p>
        </w:tc>
        <w:tc>
          <w:tcPr>
            <w:shd w:fill="deebf6" w:val="clear"/>
          </w:tcPr>
          <w:p w:rsidR="00000000" w:rsidDel="00000000" w:rsidP="00000000" w:rsidRDefault="00000000" w:rsidRPr="00000000" w14:paraId="00000166">
            <w:pPr>
              <w:spacing w:line="276" w:lineRule="auto"/>
              <w:contextualSpacing w:val="0"/>
              <w:rPr/>
            </w:pPr>
            <w:r w:rsidDel="00000000" w:rsidR="00000000" w:rsidRPr="00000000">
              <w:rPr>
                <w:rtl w:val="0"/>
              </w:rPr>
              <w:t xml:space="preserve">Successfully entering the password will result in the user being taken to the journal feature of the application.</w:t>
            </w:r>
          </w:p>
        </w:tc>
        <w:tc>
          <w:tcPr>
            <w:shd w:fill="deebf6" w:val="clear"/>
          </w:tcPr>
          <w:p w:rsidR="00000000" w:rsidDel="00000000" w:rsidP="00000000" w:rsidRDefault="00000000" w:rsidRPr="00000000" w14:paraId="00000167">
            <w:pPr>
              <w:spacing w:line="276" w:lineRule="auto"/>
              <w:contextualSpacing w:val="0"/>
              <w:rPr/>
            </w:pPr>
            <w:r w:rsidDel="00000000" w:rsidR="00000000" w:rsidRPr="00000000">
              <w:rPr>
                <w:rtl w:val="0"/>
              </w:rPr>
              <w:t xml:space="preserve">SWC48</w:t>
            </w:r>
          </w:p>
        </w:tc>
        <w:tc>
          <w:tcPr>
            <w:shd w:fill="deebf6" w:val="clear"/>
          </w:tcPr>
          <w:p w:rsidR="00000000" w:rsidDel="00000000" w:rsidP="00000000" w:rsidRDefault="00000000" w:rsidRPr="00000000" w14:paraId="00000168">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169">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6A">
            <w:pPr>
              <w:spacing w:line="276" w:lineRule="auto"/>
              <w:contextualSpacing w:val="0"/>
              <w:jc w:val="center"/>
              <w:rPr/>
            </w:pPr>
            <w:r w:rsidDel="00000000" w:rsidR="00000000" w:rsidRPr="00000000">
              <w:rPr>
                <w:rtl w:val="0"/>
              </w:rPr>
              <w:t xml:space="preserve">53</w:t>
            </w:r>
          </w:p>
        </w:tc>
        <w:tc>
          <w:tcPr>
            <w:shd w:fill="ffffff" w:val="clear"/>
          </w:tcPr>
          <w:p w:rsidR="00000000" w:rsidDel="00000000" w:rsidP="00000000" w:rsidRDefault="00000000" w:rsidRPr="00000000" w14:paraId="0000016B">
            <w:pPr>
              <w:spacing w:line="276" w:lineRule="auto"/>
              <w:contextualSpacing w:val="0"/>
              <w:jc w:val="center"/>
              <w:rPr/>
            </w:pPr>
            <w:r w:rsidDel="00000000" w:rsidR="00000000" w:rsidRPr="00000000">
              <w:rPr>
                <w:rtl w:val="0"/>
              </w:rPr>
              <w:t xml:space="preserve">3.3.6</w:t>
            </w:r>
          </w:p>
        </w:tc>
        <w:tc>
          <w:tcPr>
            <w:shd w:fill="ffffff" w:val="clear"/>
          </w:tcPr>
          <w:p w:rsidR="00000000" w:rsidDel="00000000" w:rsidP="00000000" w:rsidRDefault="00000000" w:rsidRPr="00000000" w14:paraId="0000016C">
            <w:pPr>
              <w:spacing w:line="276" w:lineRule="auto"/>
              <w:contextualSpacing w:val="0"/>
              <w:rPr/>
            </w:pPr>
            <w:r w:rsidDel="00000000" w:rsidR="00000000" w:rsidRPr="00000000">
              <w:rPr>
                <w:rtl w:val="0"/>
              </w:rPr>
              <w:t xml:space="preserve">The password feature can be enabled or disabled at a later date through the settings menu. </w:t>
            </w:r>
          </w:p>
        </w:tc>
        <w:tc>
          <w:tcPr>
            <w:shd w:fill="ffffff" w:val="clear"/>
          </w:tcPr>
          <w:p w:rsidR="00000000" w:rsidDel="00000000" w:rsidP="00000000" w:rsidRDefault="00000000" w:rsidRPr="00000000" w14:paraId="0000016D">
            <w:pPr>
              <w:spacing w:line="276" w:lineRule="auto"/>
              <w:contextualSpacing w:val="0"/>
              <w:rPr/>
            </w:pPr>
            <w:r w:rsidDel="00000000" w:rsidR="00000000" w:rsidRPr="00000000">
              <w:rPr>
                <w:rtl w:val="0"/>
              </w:rPr>
              <w:t xml:space="preserve">SWC48</w:t>
            </w:r>
          </w:p>
        </w:tc>
        <w:tc>
          <w:tcPr>
            <w:shd w:fill="ffffff" w:val="clear"/>
          </w:tcPr>
          <w:p w:rsidR="00000000" w:rsidDel="00000000" w:rsidP="00000000" w:rsidRDefault="00000000" w:rsidRPr="00000000" w14:paraId="0000016E">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16F">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170">
            <w:pPr>
              <w:spacing w:line="276" w:lineRule="auto"/>
              <w:contextualSpacing w:val="0"/>
              <w:jc w:val="center"/>
              <w:rPr/>
            </w:pPr>
            <w:r w:rsidDel="00000000" w:rsidR="00000000" w:rsidRPr="00000000">
              <w:rPr>
                <w:rtl w:val="0"/>
              </w:rPr>
              <w:t xml:space="preserve">54</w:t>
            </w:r>
          </w:p>
        </w:tc>
        <w:tc>
          <w:tcPr>
            <w:shd w:fill="deebf6" w:val="clear"/>
          </w:tcPr>
          <w:p w:rsidR="00000000" w:rsidDel="00000000" w:rsidP="00000000" w:rsidRDefault="00000000" w:rsidRPr="00000000" w14:paraId="00000171">
            <w:pPr>
              <w:spacing w:line="276" w:lineRule="auto"/>
              <w:contextualSpacing w:val="0"/>
              <w:jc w:val="center"/>
              <w:rPr/>
            </w:pPr>
            <w:r w:rsidDel="00000000" w:rsidR="00000000" w:rsidRPr="00000000">
              <w:rPr>
                <w:rtl w:val="0"/>
              </w:rPr>
              <w:t xml:space="preserve">3.3.6</w:t>
            </w:r>
          </w:p>
        </w:tc>
        <w:tc>
          <w:tcPr>
            <w:shd w:fill="deebf6" w:val="clear"/>
          </w:tcPr>
          <w:p w:rsidR="00000000" w:rsidDel="00000000" w:rsidP="00000000" w:rsidRDefault="00000000" w:rsidRPr="00000000" w14:paraId="00000172">
            <w:pPr>
              <w:spacing w:line="276" w:lineRule="auto"/>
              <w:contextualSpacing w:val="0"/>
              <w:rPr/>
            </w:pPr>
            <w:r w:rsidDel="00000000" w:rsidR="00000000" w:rsidRPr="00000000">
              <w:rPr>
                <w:rtl w:val="0"/>
              </w:rPr>
              <w:t xml:space="preserve">If the user has chosen to disable the password lock, they will be prompted for their password to complete the action.</w:t>
            </w:r>
          </w:p>
        </w:tc>
        <w:tc>
          <w:tcPr>
            <w:shd w:fill="deebf6" w:val="clear"/>
          </w:tcPr>
          <w:p w:rsidR="00000000" w:rsidDel="00000000" w:rsidP="00000000" w:rsidRDefault="00000000" w:rsidRPr="00000000" w14:paraId="00000173">
            <w:pPr>
              <w:spacing w:line="276" w:lineRule="auto"/>
              <w:contextualSpacing w:val="0"/>
              <w:rPr/>
            </w:pPr>
            <w:r w:rsidDel="00000000" w:rsidR="00000000" w:rsidRPr="00000000">
              <w:rPr>
                <w:rtl w:val="0"/>
              </w:rPr>
              <w:t xml:space="preserve">SWC48</w:t>
            </w:r>
          </w:p>
        </w:tc>
        <w:tc>
          <w:tcPr>
            <w:shd w:fill="deebf6" w:val="clear"/>
          </w:tcPr>
          <w:p w:rsidR="00000000" w:rsidDel="00000000" w:rsidP="00000000" w:rsidRDefault="00000000" w:rsidRPr="00000000" w14:paraId="00000174">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175">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76">
            <w:pPr>
              <w:spacing w:line="276" w:lineRule="auto"/>
              <w:contextualSpacing w:val="0"/>
              <w:jc w:val="center"/>
              <w:rPr/>
            </w:pPr>
            <w:r w:rsidDel="00000000" w:rsidR="00000000" w:rsidRPr="00000000">
              <w:rPr>
                <w:rtl w:val="0"/>
              </w:rPr>
              <w:t xml:space="preserve">55</w:t>
            </w:r>
          </w:p>
        </w:tc>
        <w:tc>
          <w:tcPr>
            <w:shd w:fill="ffffff" w:val="clear"/>
          </w:tcPr>
          <w:p w:rsidR="00000000" w:rsidDel="00000000" w:rsidP="00000000" w:rsidRDefault="00000000" w:rsidRPr="00000000" w14:paraId="00000177">
            <w:pPr>
              <w:spacing w:line="276" w:lineRule="auto"/>
              <w:contextualSpacing w:val="0"/>
              <w:jc w:val="center"/>
              <w:rPr/>
            </w:pPr>
            <w:r w:rsidDel="00000000" w:rsidR="00000000" w:rsidRPr="00000000">
              <w:rPr>
                <w:rtl w:val="0"/>
              </w:rPr>
              <w:t xml:space="preserve">3.3.6</w:t>
            </w:r>
          </w:p>
        </w:tc>
        <w:tc>
          <w:tcPr>
            <w:shd w:fill="ffffff" w:val="clear"/>
          </w:tcPr>
          <w:p w:rsidR="00000000" w:rsidDel="00000000" w:rsidP="00000000" w:rsidRDefault="00000000" w:rsidRPr="00000000" w14:paraId="00000178">
            <w:pPr>
              <w:spacing w:line="276" w:lineRule="auto"/>
              <w:contextualSpacing w:val="0"/>
              <w:rPr/>
            </w:pPr>
            <w:r w:rsidDel="00000000" w:rsidR="00000000" w:rsidRPr="00000000">
              <w:rPr>
                <w:rtl w:val="0"/>
              </w:rPr>
              <w:t xml:space="preserve">Conversely, if the user is enabling the password they will have to go through the process of entering and re-entering the password to confirm it.</w:t>
            </w:r>
          </w:p>
        </w:tc>
        <w:tc>
          <w:tcPr>
            <w:shd w:fill="ffffff" w:val="clear"/>
          </w:tcPr>
          <w:p w:rsidR="00000000" w:rsidDel="00000000" w:rsidP="00000000" w:rsidRDefault="00000000" w:rsidRPr="00000000" w14:paraId="00000179">
            <w:pPr>
              <w:spacing w:line="276" w:lineRule="auto"/>
              <w:contextualSpacing w:val="0"/>
              <w:rPr/>
            </w:pPr>
            <w:r w:rsidDel="00000000" w:rsidR="00000000" w:rsidRPr="00000000">
              <w:rPr>
                <w:rtl w:val="0"/>
              </w:rPr>
              <w:t xml:space="preserve">SWC48</w:t>
            </w:r>
          </w:p>
        </w:tc>
        <w:tc>
          <w:tcPr>
            <w:shd w:fill="ffffff" w:val="clear"/>
          </w:tcPr>
          <w:p w:rsidR="00000000" w:rsidDel="00000000" w:rsidP="00000000" w:rsidRDefault="00000000" w:rsidRPr="00000000" w14:paraId="0000017A">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17B">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17C">
            <w:pPr>
              <w:spacing w:line="276" w:lineRule="auto"/>
              <w:contextualSpacing w:val="0"/>
              <w:jc w:val="center"/>
              <w:rPr/>
            </w:pPr>
            <w:r w:rsidDel="00000000" w:rsidR="00000000" w:rsidRPr="00000000">
              <w:rPr>
                <w:rtl w:val="0"/>
              </w:rPr>
              <w:t xml:space="preserve">56</w:t>
            </w:r>
          </w:p>
        </w:tc>
        <w:tc>
          <w:tcPr>
            <w:shd w:fill="deebf6" w:val="clear"/>
          </w:tcPr>
          <w:p w:rsidR="00000000" w:rsidDel="00000000" w:rsidP="00000000" w:rsidRDefault="00000000" w:rsidRPr="00000000" w14:paraId="0000017D">
            <w:pPr>
              <w:spacing w:line="276" w:lineRule="auto"/>
              <w:contextualSpacing w:val="0"/>
              <w:jc w:val="center"/>
              <w:rPr/>
            </w:pPr>
            <w:r w:rsidDel="00000000" w:rsidR="00000000" w:rsidRPr="00000000">
              <w:rPr>
                <w:rtl w:val="0"/>
              </w:rPr>
              <w:t xml:space="preserve">3.4</w:t>
            </w:r>
          </w:p>
        </w:tc>
        <w:tc>
          <w:tcPr>
            <w:shd w:fill="deebf6" w:val="clear"/>
          </w:tcPr>
          <w:p w:rsidR="00000000" w:rsidDel="00000000" w:rsidP="00000000" w:rsidRDefault="00000000" w:rsidRPr="00000000" w14:paraId="0000017E">
            <w:pPr>
              <w:spacing w:line="276" w:lineRule="auto"/>
              <w:contextualSpacing w:val="0"/>
              <w:rPr/>
            </w:pPr>
            <w:r w:rsidDel="00000000" w:rsidR="00000000" w:rsidRPr="00000000">
              <w:rPr>
                <w:rtl w:val="0"/>
              </w:rPr>
              <w:t xml:space="preserve">This is achieved by putting within the user’s hand a powerful library of words with which they can easily navigate through and find descriptors for categorizing their feelings. </w:t>
            </w:r>
          </w:p>
        </w:tc>
        <w:tc>
          <w:tcPr>
            <w:shd w:fill="deebf6" w:val="clear"/>
          </w:tcPr>
          <w:p w:rsidR="00000000" w:rsidDel="00000000" w:rsidP="00000000" w:rsidRDefault="00000000" w:rsidRPr="00000000" w14:paraId="0000017F">
            <w:pPr>
              <w:spacing w:line="276" w:lineRule="auto"/>
              <w:contextualSpacing w:val="0"/>
              <w:rPr/>
            </w:pPr>
            <w:r w:rsidDel="00000000" w:rsidR="00000000" w:rsidRPr="00000000">
              <w:rPr>
                <w:rtl w:val="0"/>
              </w:rPr>
              <w:t xml:space="preserve">SW</w:t>
            </w:r>
          </w:p>
        </w:tc>
        <w:tc>
          <w:tcPr>
            <w:shd w:fill="deebf6" w:val="clear"/>
          </w:tcPr>
          <w:p w:rsidR="00000000" w:rsidDel="00000000" w:rsidP="00000000" w:rsidRDefault="00000000" w:rsidRPr="00000000" w14:paraId="00000180">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181">
            <w:pPr>
              <w:spacing w:line="276" w:lineRule="auto"/>
              <w:contextualSpacing w:val="0"/>
              <w:rPr/>
            </w:pPr>
            <w:r w:rsidDel="00000000" w:rsidR="00000000" w:rsidRPr="00000000">
              <w:rPr>
                <w:rtl w:val="0"/>
              </w:rPr>
              <w:t xml:space="preserve">UC55_User_Selects_EmotionalBank</w:t>
            </w:r>
          </w:p>
        </w:tc>
      </w:tr>
      <w:tr>
        <w:tc>
          <w:tcPr>
            <w:shd w:fill="ffffff" w:val="clear"/>
          </w:tcPr>
          <w:p w:rsidR="00000000" w:rsidDel="00000000" w:rsidP="00000000" w:rsidRDefault="00000000" w:rsidRPr="00000000" w14:paraId="00000182">
            <w:pPr>
              <w:spacing w:line="276" w:lineRule="auto"/>
              <w:contextualSpacing w:val="0"/>
              <w:jc w:val="center"/>
              <w:rPr/>
            </w:pPr>
            <w:r w:rsidDel="00000000" w:rsidR="00000000" w:rsidRPr="00000000">
              <w:rPr>
                <w:rtl w:val="0"/>
              </w:rPr>
              <w:t xml:space="preserve">57</w:t>
            </w:r>
          </w:p>
        </w:tc>
        <w:tc>
          <w:tcPr>
            <w:shd w:fill="ffffff" w:val="clear"/>
          </w:tcPr>
          <w:p w:rsidR="00000000" w:rsidDel="00000000" w:rsidP="00000000" w:rsidRDefault="00000000" w:rsidRPr="00000000" w14:paraId="00000183">
            <w:pPr>
              <w:spacing w:line="276" w:lineRule="auto"/>
              <w:contextualSpacing w:val="0"/>
              <w:jc w:val="center"/>
              <w:rPr/>
            </w:pPr>
            <w:r w:rsidDel="00000000" w:rsidR="00000000" w:rsidRPr="00000000">
              <w:rPr>
                <w:rtl w:val="0"/>
              </w:rPr>
              <w:t xml:space="preserve">3.4</w:t>
            </w:r>
          </w:p>
        </w:tc>
        <w:tc>
          <w:tcPr>
            <w:shd w:fill="ffffff" w:val="clear"/>
          </w:tcPr>
          <w:p w:rsidR="00000000" w:rsidDel="00000000" w:rsidP="00000000" w:rsidRDefault="00000000" w:rsidRPr="00000000" w14:paraId="00000184">
            <w:pPr>
              <w:spacing w:line="276" w:lineRule="auto"/>
              <w:contextualSpacing w:val="0"/>
              <w:rPr/>
            </w:pPr>
            <w:r w:rsidDel="00000000" w:rsidR="00000000" w:rsidRPr="00000000">
              <w:rPr>
                <w:rtl w:val="0"/>
              </w:rPr>
              <w:t xml:space="preserve">The hope is to develop and deliver this functionality through two mechanisms within the application (as 3.4.1 &amp; 3.4.2).</w:t>
            </w:r>
          </w:p>
        </w:tc>
        <w:tc>
          <w:tcPr>
            <w:shd w:fill="ffffff" w:val="clear"/>
          </w:tcPr>
          <w:p w:rsidR="00000000" w:rsidDel="00000000" w:rsidP="00000000" w:rsidRDefault="00000000" w:rsidRPr="00000000" w14:paraId="00000185">
            <w:pPr>
              <w:spacing w:line="276" w:lineRule="auto"/>
              <w:contextualSpacing w:val="0"/>
              <w:rPr/>
            </w:pPr>
            <w:r w:rsidDel="00000000" w:rsidR="00000000" w:rsidRPr="00000000">
              <w:rPr>
                <w:rtl w:val="0"/>
              </w:rPr>
              <w:t xml:space="preserve">SWC55</w:t>
            </w:r>
          </w:p>
        </w:tc>
        <w:tc>
          <w:tcPr>
            <w:shd w:fill="ffffff" w:val="clear"/>
          </w:tcPr>
          <w:p w:rsidR="00000000" w:rsidDel="00000000" w:rsidP="00000000" w:rsidRDefault="00000000" w:rsidRPr="00000000" w14:paraId="00000186">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187">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188">
            <w:pPr>
              <w:spacing w:line="276" w:lineRule="auto"/>
              <w:contextualSpacing w:val="0"/>
              <w:jc w:val="center"/>
              <w:rPr/>
            </w:pPr>
            <w:r w:rsidDel="00000000" w:rsidR="00000000" w:rsidRPr="00000000">
              <w:rPr>
                <w:rtl w:val="0"/>
              </w:rPr>
              <w:t xml:space="preserve">58</w:t>
            </w:r>
          </w:p>
        </w:tc>
        <w:tc>
          <w:tcPr>
            <w:shd w:fill="deebf6" w:val="clear"/>
          </w:tcPr>
          <w:p w:rsidR="00000000" w:rsidDel="00000000" w:rsidP="00000000" w:rsidRDefault="00000000" w:rsidRPr="00000000" w14:paraId="00000189">
            <w:pPr>
              <w:spacing w:line="276" w:lineRule="auto"/>
              <w:contextualSpacing w:val="0"/>
              <w:jc w:val="center"/>
              <w:rPr/>
            </w:pPr>
            <w:r w:rsidDel="00000000" w:rsidR="00000000" w:rsidRPr="00000000">
              <w:rPr>
                <w:rtl w:val="0"/>
              </w:rPr>
              <w:t xml:space="preserve">3.4.1</w:t>
            </w:r>
          </w:p>
        </w:tc>
        <w:tc>
          <w:tcPr>
            <w:shd w:fill="deebf6" w:val="clear"/>
          </w:tcPr>
          <w:p w:rsidR="00000000" w:rsidDel="00000000" w:rsidP="00000000" w:rsidRDefault="00000000" w:rsidRPr="00000000" w14:paraId="0000018A">
            <w:pPr>
              <w:spacing w:line="276" w:lineRule="auto"/>
              <w:contextualSpacing w:val="0"/>
              <w:rPr/>
            </w:pPr>
            <w:r w:rsidDel="00000000" w:rsidR="00000000" w:rsidRPr="00000000">
              <w:rPr>
                <w:rtl w:val="0"/>
              </w:rPr>
              <w:t xml:space="preserve">Using this ‘Tree of Words’(see, Appendix 4.1) a user will select from a series of very general feelings, such as ‘happy’, ‘sad’, ‘angry’, etc. </w:t>
            </w:r>
          </w:p>
        </w:tc>
        <w:tc>
          <w:tcPr>
            <w:shd w:fill="deebf6" w:val="clear"/>
          </w:tcPr>
          <w:p w:rsidR="00000000" w:rsidDel="00000000" w:rsidP="00000000" w:rsidRDefault="00000000" w:rsidRPr="00000000" w14:paraId="0000018B">
            <w:pPr>
              <w:spacing w:line="276" w:lineRule="auto"/>
              <w:contextualSpacing w:val="0"/>
              <w:rPr/>
            </w:pPr>
            <w:r w:rsidDel="00000000" w:rsidR="00000000" w:rsidRPr="00000000">
              <w:rPr>
                <w:rtl w:val="0"/>
              </w:rPr>
              <w:t xml:space="preserve">SWC55</w:t>
            </w:r>
          </w:p>
        </w:tc>
        <w:tc>
          <w:tcPr>
            <w:shd w:fill="deebf6" w:val="clear"/>
          </w:tcPr>
          <w:p w:rsidR="00000000" w:rsidDel="00000000" w:rsidP="00000000" w:rsidRDefault="00000000" w:rsidRPr="00000000" w14:paraId="0000018C">
            <w:pPr>
              <w:spacing w:line="276" w:lineRule="auto"/>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18D">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8E">
            <w:pPr>
              <w:spacing w:line="276" w:lineRule="auto"/>
              <w:contextualSpacing w:val="0"/>
              <w:jc w:val="center"/>
              <w:rPr/>
            </w:pPr>
            <w:r w:rsidDel="00000000" w:rsidR="00000000" w:rsidRPr="00000000">
              <w:rPr>
                <w:rtl w:val="0"/>
              </w:rPr>
              <w:t xml:space="preserve">59</w:t>
            </w:r>
          </w:p>
        </w:tc>
        <w:tc>
          <w:tcPr>
            <w:shd w:fill="ffffff" w:val="clear"/>
          </w:tcPr>
          <w:p w:rsidR="00000000" w:rsidDel="00000000" w:rsidP="00000000" w:rsidRDefault="00000000" w:rsidRPr="00000000" w14:paraId="0000018F">
            <w:pPr>
              <w:spacing w:line="276" w:lineRule="auto"/>
              <w:contextualSpacing w:val="0"/>
              <w:jc w:val="center"/>
              <w:rPr/>
            </w:pPr>
            <w:r w:rsidDel="00000000" w:rsidR="00000000" w:rsidRPr="00000000">
              <w:rPr>
                <w:rtl w:val="0"/>
              </w:rPr>
              <w:t xml:space="preserve">3.4.1</w:t>
            </w:r>
          </w:p>
        </w:tc>
        <w:tc>
          <w:tcPr>
            <w:shd w:fill="ffffff" w:val="clear"/>
          </w:tcPr>
          <w:p w:rsidR="00000000" w:rsidDel="00000000" w:rsidP="00000000" w:rsidRDefault="00000000" w:rsidRPr="00000000" w14:paraId="00000190">
            <w:pPr>
              <w:spacing w:line="276" w:lineRule="auto"/>
              <w:contextualSpacing w:val="0"/>
              <w:rPr/>
            </w:pPr>
            <w:r w:rsidDel="00000000" w:rsidR="00000000" w:rsidRPr="00000000">
              <w:rPr>
                <w:rtl w:val="0"/>
              </w:rPr>
              <w:t xml:space="preserve">A word selected by the user will then suggest an assortment of synonyms that may be better suited to the user’s emotional state.</w:t>
            </w:r>
          </w:p>
        </w:tc>
        <w:tc>
          <w:tcPr>
            <w:shd w:fill="ffffff" w:val="clear"/>
          </w:tcPr>
          <w:p w:rsidR="00000000" w:rsidDel="00000000" w:rsidP="00000000" w:rsidRDefault="00000000" w:rsidRPr="00000000" w14:paraId="00000191">
            <w:pPr>
              <w:spacing w:line="276" w:lineRule="auto"/>
              <w:contextualSpacing w:val="0"/>
              <w:rPr/>
            </w:pPr>
            <w:r w:rsidDel="00000000" w:rsidR="00000000" w:rsidRPr="00000000">
              <w:rPr>
                <w:rtl w:val="0"/>
              </w:rPr>
              <w:t xml:space="preserve">SWC55</w:t>
            </w:r>
          </w:p>
        </w:tc>
        <w:tc>
          <w:tcPr>
            <w:shd w:fill="ffffff" w:val="clear"/>
          </w:tcPr>
          <w:p w:rsidR="00000000" w:rsidDel="00000000" w:rsidP="00000000" w:rsidRDefault="00000000" w:rsidRPr="00000000" w14:paraId="00000192">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193">
            <w:pPr>
              <w:spacing w:line="276" w:lineRule="auto"/>
              <w:contextualSpacing w:val="0"/>
              <w:rPr/>
            </w:pPr>
            <w:r w:rsidDel="00000000" w:rsidR="00000000" w:rsidRPr="00000000">
              <w:rPr>
                <w:rtl w:val="0"/>
              </w:rPr>
            </w:r>
          </w:p>
        </w:tc>
      </w:tr>
      <w:tr>
        <w:tc>
          <w:tcPr/>
          <w:p w:rsidR="00000000" w:rsidDel="00000000" w:rsidP="00000000" w:rsidRDefault="00000000" w:rsidRPr="00000000" w14:paraId="00000194">
            <w:pPr>
              <w:spacing w:line="276" w:lineRule="auto"/>
              <w:contextualSpacing w:val="0"/>
              <w:jc w:val="center"/>
              <w:rPr/>
            </w:pPr>
            <w:r w:rsidDel="00000000" w:rsidR="00000000" w:rsidRPr="00000000">
              <w:rPr>
                <w:rtl w:val="0"/>
              </w:rPr>
              <w:t xml:space="preserve">60</w:t>
            </w:r>
          </w:p>
        </w:tc>
        <w:tc>
          <w:tcPr/>
          <w:p w:rsidR="00000000" w:rsidDel="00000000" w:rsidP="00000000" w:rsidRDefault="00000000" w:rsidRPr="00000000" w14:paraId="00000195">
            <w:pPr>
              <w:spacing w:line="276" w:lineRule="auto"/>
              <w:contextualSpacing w:val="0"/>
              <w:jc w:val="center"/>
              <w:rPr/>
            </w:pPr>
            <w:r w:rsidDel="00000000" w:rsidR="00000000" w:rsidRPr="00000000">
              <w:rPr>
                <w:rtl w:val="0"/>
              </w:rPr>
              <w:t xml:space="preserve">3.4.2</w:t>
            </w:r>
          </w:p>
        </w:tc>
        <w:tc>
          <w:tcPr/>
          <w:p w:rsidR="00000000" w:rsidDel="00000000" w:rsidP="00000000" w:rsidRDefault="00000000" w:rsidRPr="00000000" w14:paraId="00000196">
            <w:pPr>
              <w:spacing w:line="276" w:lineRule="auto"/>
              <w:contextualSpacing w:val="0"/>
              <w:rPr/>
            </w:pPr>
            <w:r w:rsidDel="00000000" w:rsidR="00000000" w:rsidRPr="00000000">
              <w:rPr>
                <w:rtl w:val="0"/>
              </w:rPr>
              <w:t xml:space="preserve">The second system, the ‘Descriptor prompt’ (see, Appendix 4.1), will simply be an expansion upon the idea of predictive text prompting used in modern day messaging and texting software will be available when users enable the ‘Descriptor prompt’ feature.</w:t>
            </w:r>
          </w:p>
        </w:tc>
        <w:tc>
          <w:tcPr/>
          <w:p w:rsidR="00000000" w:rsidDel="00000000" w:rsidP="00000000" w:rsidRDefault="00000000" w:rsidRPr="00000000" w14:paraId="00000197">
            <w:pPr>
              <w:spacing w:line="276" w:lineRule="auto"/>
              <w:contextualSpacing w:val="0"/>
              <w:rPr/>
            </w:pPr>
            <w:r w:rsidDel="00000000" w:rsidR="00000000" w:rsidRPr="00000000">
              <w:rPr>
                <w:rtl w:val="0"/>
              </w:rPr>
              <w:t xml:space="preserve">SW</w:t>
            </w:r>
          </w:p>
        </w:tc>
        <w:tc>
          <w:tcPr/>
          <w:p w:rsidR="00000000" w:rsidDel="00000000" w:rsidP="00000000" w:rsidRDefault="00000000" w:rsidRPr="00000000" w14:paraId="00000198">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99">
            <w:pPr>
              <w:spacing w:line="276" w:lineRule="auto"/>
              <w:contextualSpacing w:val="0"/>
              <w:rPr/>
            </w:pPr>
            <w:r w:rsidDel="00000000" w:rsidR="00000000" w:rsidRPr="00000000">
              <w:rPr>
                <w:rtl w:val="0"/>
              </w:rPr>
              <w:t xml:space="preserve">UC59_User_Enables_DescriptorPrompt</w:t>
            </w:r>
          </w:p>
        </w:tc>
      </w:tr>
      <w:tr>
        <w:tc>
          <w:tcPr>
            <w:shd w:fill="ffffff" w:val="clear"/>
          </w:tcPr>
          <w:p w:rsidR="00000000" w:rsidDel="00000000" w:rsidP="00000000" w:rsidRDefault="00000000" w:rsidRPr="00000000" w14:paraId="0000019A">
            <w:pPr>
              <w:spacing w:line="276" w:lineRule="auto"/>
              <w:contextualSpacing w:val="0"/>
              <w:jc w:val="center"/>
              <w:rPr/>
            </w:pPr>
            <w:r w:rsidDel="00000000" w:rsidR="00000000" w:rsidRPr="00000000">
              <w:rPr>
                <w:rtl w:val="0"/>
              </w:rPr>
              <w:t xml:space="preserve">61</w:t>
            </w:r>
          </w:p>
        </w:tc>
        <w:tc>
          <w:tcPr>
            <w:shd w:fill="ffffff" w:val="clear"/>
          </w:tcPr>
          <w:p w:rsidR="00000000" w:rsidDel="00000000" w:rsidP="00000000" w:rsidRDefault="00000000" w:rsidRPr="00000000" w14:paraId="0000019B">
            <w:pPr>
              <w:spacing w:line="276" w:lineRule="auto"/>
              <w:contextualSpacing w:val="0"/>
              <w:jc w:val="center"/>
              <w:rPr/>
            </w:pPr>
            <w:r w:rsidDel="00000000" w:rsidR="00000000" w:rsidRPr="00000000">
              <w:rPr>
                <w:rtl w:val="0"/>
              </w:rPr>
              <w:t xml:space="preserve">3.4.2</w:t>
            </w:r>
          </w:p>
        </w:tc>
        <w:tc>
          <w:tcPr>
            <w:shd w:fill="ffffff" w:val="clear"/>
          </w:tcPr>
          <w:p w:rsidR="00000000" w:rsidDel="00000000" w:rsidP="00000000" w:rsidRDefault="00000000" w:rsidRPr="00000000" w14:paraId="0000019C">
            <w:pPr>
              <w:spacing w:line="276" w:lineRule="auto"/>
              <w:contextualSpacing w:val="0"/>
              <w:rPr/>
            </w:pPr>
            <w:r w:rsidDel="00000000" w:rsidR="00000000" w:rsidRPr="00000000">
              <w:rPr>
                <w:rtl w:val="0"/>
              </w:rPr>
              <w:t xml:space="preserve">This feature can be set up within the applications settings. </w:t>
            </w:r>
          </w:p>
        </w:tc>
        <w:tc>
          <w:tcPr>
            <w:shd w:fill="ffffff" w:val="clear"/>
          </w:tcPr>
          <w:p w:rsidR="00000000" w:rsidDel="00000000" w:rsidP="00000000" w:rsidRDefault="00000000" w:rsidRPr="00000000" w14:paraId="0000019D">
            <w:pPr>
              <w:spacing w:line="276" w:lineRule="auto"/>
              <w:contextualSpacing w:val="0"/>
              <w:rPr/>
            </w:pPr>
            <w:r w:rsidDel="00000000" w:rsidR="00000000" w:rsidRPr="00000000">
              <w:rPr>
                <w:rtl w:val="0"/>
              </w:rPr>
              <w:t xml:space="preserve">SWC59</w:t>
            </w:r>
          </w:p>
        </w:tc>
        <w:tc>
          <w:tcPr>
            <w:shd w:fill="ffffff" w:val="clear"/>
          </w:tcPr>
          <w:p w:rsidR="00000000" w:rsidDel="00000000" w:rsidP="00000000" w:rsidRDefault="00000000" w:rsidRPr="00000000" w14:paraId="0000019E">
            <w:pPr>
              <w:spacing w:line="276" w:lineRule="auto"/>
              <w:contextualSpacing w:val="0"/>
              <w:rPr/>
            </w:pPr>
            <w:r w:rsidDel="00000000" w:rsidR="00000000" w:rsidRPr="00000000">
              <w:rPr>
                <w:rtl w:val="0"/>
              </w:rPr>
              <w:t xml:space="preserve">2</w:t>
            </w:r>
          </w:p>
        </w:tc>
        <w:tc>
          <w:tcPr>
            <w:shd w:fill="ffffff" w:val="clear"/>
          </w:tcPr>
          <w:p w:rsidR="00000000" w:rsidDel="00000000" w:rsidP="00000000" w:rsidRDefault="00000000" w:rsidRPr="00000000" w14:paraId="0000019F">
            <w:pPr>
              <w:spacing w:line="276" w:lineRule="auto"/>
              <w:contextualSpacing w:val="0"/>
              <w:rPr/>
            </w:pPr>
            <w:r w:rsidDel="00000000" w:rsidR="00000000" w:rsidRPr="00000000">
              <w:rPr>
                <w:rtl w:val="0"/>
              </w:rPr>
            </w:r>
          </w:p>
        </w:tc>
      </w:tr>
      <w:tr>
        <w:tc>
          <w:tcPr/>
          <w:p w:rsidR="00000000" w:rsidDel="00000000" w:rsidP="00000000" w:rsidRDefault="00000000" w:rsidRPr="00000000" w14:paraId="000001A0">
            <w:pPr>
              <w:spacing w:line="276" w:lineRule="auto"/>
              <w:contextualSpacing w:val="0"/>
              <w:jc w:val="center"/>
              <w:rPr/>
            </w:pPr>
            <w:r w:rsidDel="00000000" w:rsidR="00000000" w:rsidRPr="00000000">
              <w:rPr>
                <w:rtl w:val="0"/>
              </w:rPr>
              <w:t xml:space="preserve">62</w:t>
            </w:r>
          </w:p>
        </w:tc>
        <w:tc>
          <w:tcPr/>
          <w:p w:rsidR="00000000" w:rsidDel="00000000" w:rsidP="00000000" w:rsidRDefault="00000000" w:rsidRPr="00000000" w14:paraId="000001A1">
            <w:pPr>
              <w:spacing w:line="276" w:lineRule="auto"/>
              <w:contextualSpacing w:val="0"/>
              <w:jc w:val="center"/>
              <w:rPr/>
            </w:pPr>
            <w:r w:rsidDel="00000000" w:rsidR="00000000" w:rsidRPr="00000000">
              <w:rPr>
                <w:rtl w:val="0"/>
              </w:rPr>
              <w:t xml:space="preserve">3.4.2</w:t>
            </w:r>
          </w:p>
        </w:tc>
        <w:tc>
          <w:tcPr/>
          <w:p w:rsidR="00000000" w:rsidDel="00000000" w:rsidP="00000000" w:rsidRDefault="00000000" w:rsidRPr="00000000" w14:paraId="000001A2">
            <w:pPr>
              <w:spacing w:line="276" w:lineRule="auto"/>
              <w:contextualSpacing w:val="0"/>
              <w:rPr/>
            </w:pPr>
            <w:r w:rsidDel="00000000" w:rsidR="00000000" w:rsidRPr="00000000">
              <w:rPr>
                <w:rtl w:val="0"/>
              </w:rPr>
              <w:t xml:space="preserve">Once enabled flagged words such as ‘happy’, ‘sad’, ‘angry’, etc. that have been entered into a journal entry will instead prompt the user with a suggested synonym giving them a greater vocabulary of words with which they can use to more accurately record thoughts and feelings.</w:t>
            </w:r>
          </w:p>
        </w:tc>
        <w:tc>
          <w:tcPr/>
          <w:p w:rsidR="00000000" w:rsidDel="00000000" w:rsidP="00000000" w:rsidRDefault="00000000" w:rsidRPr="00000000" w14:paraId="000001A3">
            <w:pPr>
              <w:spacing w:line="276" w:lineRule="auto"/>
              <w:contextualSpacing w:val="0"/>
              <w:rPr/>
            </w:pPr>
            <w:r w:rsidDel="00000000" w:rsidR="00000000" w:rsidRPr="00000000">
              <w:rPr>
                <w:rtl w:val="0"/>
              </w:rPr>
              <w:t xml:space="preserve">SWC59</w:t>
            </w:r>
          </w:p>
        </w:tc>
        <w:tc>
          <w:tcPr/>
          <w:p w:rsidR="00000000" w:rsidDel="00000000" w:rsidP="00000000" w:rsidRDefault="00000000" w:rsidRPr="00000000" w14:paraId="000001A4">
            <w:pPr>
              <w:spacing w:line="276" w:lineRule="auto"/>
              <w:contextualSpacing w:val="0"/>
              <w:rPr/>
            </w:pPr>
            <w:r w:rsidDel="00000000" w:rsidR="00000000" w:rsidRPr="00000000">
              <w:rPr>
                <w:rtl w:val="0"/>
              </w:rPr>
              <w:t xml:space="preserve">2</w:t>
            </w:r>
          </w:p>
        </w:tc>
        <w:tc>
          <w:tcPr/>
          <w:p w:rsidR="00000000" w:rsidDel="00000000" w:rsidP="00000000" w:rsidRDefault="00000000" w:rsidRPr="00000000" w14:paraId="000001A5">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A6">
            <w:pPr>
              <w:spacing w:line="276" w:lineRule="auto"/>
              <w:contextualSpacing w:val="0"/>
              <w:jc w:val="center"/>
              <w:rPr/>
            </w:pPr>
            <w:r w:rsidDel="00000000" w:rsidR="00000000" w:rsidRPr="00000000">
              <w:rPr>
                <w:rtl w:val="0"/>
              </w:rPr>
              <w:t xml:space="preserve">63</w:t>
            </w:r>
          </w:p>
        </w:tc>
        <w:tc>
          <w:tcPr>
            <w:shd w:fill="ffffff" w:val="clear"/>
          </w:tcPr>
          <w:p w:rsidR="00000000" w:rsidDel="00000000" w:rsidP="00000000" w:rsidRDefault="00000000" w:rsidRPr="00000000" w14:paraId="000001A7">
            <w:pPr>
              <w:spacing w:line="276" w:lineRule="auto"/>
              <w:contextualSpacing w:val="0"/>
              <w:jc w:val="center"/>
              <w:rPr/>
            </w:pPr>
            <w:r w:rsidDel="00000000" w:rsidR="00000000" w:rsidRPr="00000000">
              <w:rPr>
                <w:rtl w:val="0"/>
              </w:rPr>
              <w:t xml:space="preserve">3.5</w:t>
            </w:r>
          </w:p>
        </w:tc>
        <w:tc>
          <w:tcPr>
            <w:shd w:fill="ffffff" w:val="clear"/>
          </w:tcPr>
          <w:p w:rsidR="00000000" w:rsidDel="00000000" w:rsidP="00000000" w:rsidRDefault="00000000" w:rsidRPr="00000000" w14:paraId="000001A8">
            <w:pPr>
              <w:spacing w:line="276" w:lineRule="auto"/>
              <w:contextualSpacing w:val="0"/>
              <w:rPr/>
            </w:pPr>
            <w:r w:rsidDel="00000000" w:rsidR="00000000" w:rsidRPr="00000000">
              <w:rPr>
                <w:rtl w:val="0"/>
              </w:rPr>
              <w:t xml:space="preserve">The users shall be able to view a list of helpful resources related to health and wellbeing. </w:t>
            </w:r>
          </w:p>
        </w:tc>
        <w:tc>
          <w:tcPr>
            <w:shd w:fill="ffffff" w:val="clear"/>
          </w:tcPr>
          <w:p w:rsidR="00000000" w:rsidDel="00000000" w:rsidP="00000000" w:rsidRDefault="00000000" w:rsidRPr="00000000" w14:paraId="000001A9">
            <w:pPr>
              <w:spacing w:line="276" w:lineRule="auto"/>
              <w:contextualSpacing w:val="0"/>
              <w:rPr/>
            </w:pPr>
            <w:r w:rsidDel="00000000" w:rsidR="00000000" w:rsidRPr="00000000">
              <w:rPr>
                <w:rtl w:val="0"/>
              </w:rPr>
              <w:t xml:space="preserve">SW</w:t>
            </w:r>
          </w:p>
        </w:tc>
        <w:tc>
          <w:tcPr>
            <w:shd w:fill="ffffff" w:val="clear"/>
          </w:tcPr>
          <w:p w:rsidR="00000000" w:rsidDel="00000000" w:rsidP="00000000" w:rsidRDefault="00000000" w:rsidRPr="00000000" w14:paraId="000001AA">
            <w:pPr>
              <w:spacing w:line="276" w:lineRule="auto"/>
              <w:contextualSpacing w:val="0"/>
              <w:rPr/>
            </w:pPr>
            <w:r w:rsidDel="00000000" w:rsidR="00000000" w:rsidRPr="00000000">
              <w:rPr>
                <w:rtl w:val="0"/>
              </w:rPr>
              <w:t xml:space="preserve">1, 2</w:t>
            </w:r>
          </w:p>
        </w:tc>
        <w:tc>
          <w:tcPr>
            <w:shd w:fill="ffffff" w:val="clear"/>
          </w:tcPr>
          <w:p w:rsidR="00000000" w:rsidDel="00000000" w:rsidP="00000000" w:rsidRDefault="00000000" w:rsidRPr="00000000" w14:paraId="000001AB">
            <w:pPr>
              <w:spacing w:line="276" w:lineRule="auto"/>
              <w:contextualSpacing w:val="0"/>
              <w:rPr/>
            </w:pPr>
            <w:r w:rsidDel="00000000" w:rsidR="00000000" w:rsidRPr="00000000">
              <w:rPr>
                <w:rtl w:val="0"/>
              </w:rPr>
              <w:t xml:space="preserve">UC62_User_Views_HelpfulResources</w:t>
            </w:r>
          </w:p>
        </w:tc>
      </w:tr>
      <w:tr>
        <w:tc>
          <w:tcPr>
            <w:shd w:fill="deebf6" w:val="clear"/>
          </w:tcPr>
          <w:p w:rsidR="00000000" w:rsidDel="00000000" w:rsidP="00000000" w:rsidRDefault="00000000" w:rsidRPr="00000000" w14:paraId="000001AC">
            <w:pPr>
              <w:spacing w:line="276" w:lineRule="auto"/>
              <w:contextualSpacing w:val="0"/>
              <w:jc w:val="center"/>
              <w:rPr/>
            </w:pPr>
            <w:r w:rsidDel="00000000" w:rsidR="00000000" w:rsidRPr="00000000">
              <w:rPr>
                <w:rtl w:val="0"/>
              </w:rPr>
              <w:t xml:space="preserve">64</w:t>
            </w:r>
          </w:p>
        </w:tc>
        <w:tc>
          <w:tcPr>
            <w:shd w:fill="deebf6" w:val="clear"/>
          </w:tcPr>
          <w:p w:rsidR="00000000" w:rsidDel="00000000" w:rsidP="00000000" w:rsidRDefault="00000000" w:rsidRPr="00000000" w14:paraId="000001AD">
            <w:pPr>
              <w:spacing w:line="276" w:lineRule="auto"/>
              <w:contextualSpacing w:val="0"/>
              <w:jc w:val="center"/>
              <w:rPr/>
            </w:pPr>
            <w:r w:rsidDel="00000000" w:rsidR="00000000" w:rsidRPr="00000000">
              <w:rPr>
                <w:rtl w:val="0"/>
              </w:rPr>
              <w:t xml:space="preserve">3.5</w:t>
            </w:r>
          </w:p>
        </w:tc>
        <w:tc>
          <w:tcPr>
            <w:shd w:fill="deebf6" w:val="clear"/>
          </w:tcPr>
          <w:p w:rsidR="00000000" w:rsidDel="00000000" w:rsidP="00000000" w:rsidRDefault="00000000" w:rsidRPr="00000000" w14:paraId="000001AE">
            <w:pPr>
              <w:spacing w:line="276" w:lineRule="auto"/>
              <w:contextualSpacing w:val="0"/>
              <w:rPr/>
            </w:pPr>
            <w:r w:rsidDel="00000000" w:rsidR="00000000" w:rsidRPr="00000000">
              <w:rPr>
                <w:rtl w:val="0"/>
              </w:rPr>
              <w:t xml:space="preserve">This provides an expandable list of resources that will only be a button press away from the main menu for users who may not be sure what to search for to find such information online. </w:t>
            </w:r>
          </w:p>
        </w:tc>
        <w:tc>
          <w:tcPr>
            <w:shd w:fill="deebf6" w:val="clear"/>
          </w:tcPr>
          <w:p w:rsidR="00000000" w:rsidDel="00000000" w:rsidP="00000000" w:rsidRDefault="00000000" w:rsidRPr="00000000" w14:paraId="000001AF">
            <w:pPr>
              <w:spacing w:line="276" w:lineRule="auto"/>
              <w:contextualSpacing w:val="0"/>
              <w:rPr/>
            </w:pPr>
            <w:r w:rsidDel="00000000" w:rsidR="00000000" w:rsidRPr="00000000">
              <w:rPr>
                <w:rtl w:val="0"/>
              </w:rPr>
              <w:t xml:space="preserve">SWC62</w:t>
            </w:r>
          </w:p>
        </w:tc>
        <w:tc>
          <w:tcPr>
            <w:shd w:fill="deebf6" w:val="clear"/>
          </w:tcPr>
          <w:p w:rsidR="00000000" w:rsidDel="00000000" w:rsidP="00000000" w:rsidRDefault="00000000" w:rsidRPr="00000000" w14:paraId="000001B0">
            <w:pPr>
              <w:spacing w:line="276" w:lineRule="auto"/>
              <w:contextualSpacing w:val="0"/>
              <w:rPr/>
            </w:pPr>
            <w:r w:rsidDel="00000000" w:rsidR="00000000" w:rsidRPr="00000000">
              <w:rPr>
                <w:rtl w:val="0"/>
              </w:rPr>
              <w:t xml:space="preserve">1, 2</w:t>
            </w:r>
          </w:p>
        </w:tc>
        <w:tc>
          <w:tcPr>
            <w:shd w:fill="deebf6" w:val="clear"/>
          </w:tcPr>
          <w:p w:rsidR="00000000" w:rsidDel="00000000" w:rsidP="00000000" w:rsidRDefault="00000000" w:rsidRPr="00000000" w14:paraId="000001B1">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B2">
            <w:pPr>
              <w:spacing w:line="276" w:lineRule="auto"/>
              <w:contextualSpacing w:val="0"/>
              <w:jc w:val="center"/>
              <w:rPr/>
            </w:pPr>
            <w:r w:rsidDel="00000000" w:rsidR="00000000" w:rsidRPr="00000000">
              <w:rPr>
                <w:rtl w:val="0"/>
              </w:rPr>
              <w:t xml:space="preserve">65</w:t>
            </w:r>
          </w:p>
        </w:tc>
        <w:tc>
          <w:tcPr>
            <w:shd w:fill="ffffff" w:val="clear"/>
          </w:tcPr>
          <w:p w:rsidR="00000000" w:rsidDel="00000000" w:rsidP="00000000" w:rsidRDefault="00000000" w:rsidRPr="00000000" w14:paraId="000001B3">
            <w:pPr>
              <w:spacing w:line="276" w:lineRule="auto"/>
              <w:contextualSpacing w:val="0"/>
              <w:jc w:val="center"/>
              <w:rPr/>
            </w:pPr>
            <w:r w:rsidDel="00000000" w:rsidR="00000000" w:rsidRPr="00000000">
              <w:rPr>
                <w:rtl w:val="0"/>
              </w:rPr>
              <w:t xml:space="preserve">3.5.1</w:t>
            </w:r>
          </w:p>
        </w:tc>
        <w:tc>
          <w:tcPr>
            <w:shd w:fill="ffffff" w:val="clear"/>
          </w:tcPr>
          <w:p w:rsidR="00000000" w:rsidDel="00000000" w:rsidP="00000000" w:rsidRDefault="00000000" w:rsidRPr="00000000" w14:paraId="000001B4">
            <w:pPr>
              <w:spacing w:line="276" w:lineRule="auto"/>
              <w:contextualSpacing w:val="0"/>
              <w:rPr/>
            </w:pPr>
            <w:r w:rsidDel="00000000" w:rsidR="00000000" w:rsidRPr="00000000">
              <w:rPr>
                <w:rtl w:val="0"/>
              </w:rPr>
              <w:t xml:space="preserve">The option to add extra resources, including, but not limited to, phone numbers, web URLs and email addresses, will be accessed from the helpful resources screen via a button.</w:t>
            </w:r>
          </w:p>
        </w:tc>
        <w:tc>
          <w:tcPr>
            <w:shd w:fill="ffffff" w:val="clear"/>
          </w:tcPr>
          <w:p w:rsidR="00000000" w:rsidDel="00000000" w:rsidP="00000000" w:rsidRDefault="00000000" w:rsidRPr="00000000" w14:paraId="000001B5">
            <w:pPr>
              <w:spacing w:line="276" w:lineRule="auto"/>
              <w:contextualSpacing w:val="0"/>
              <w:rPr/>
            </w:pPr>
            <w:r w:rsidDel="00000000" w:rsidR="00000000" w:rsidRPr="00000000">
              <w:rPr>
                <w:rtl w:val="0"/>
              </w:rPr>
              <w:t xml:space="preserve">SWC62</w:t>
            </w:r>
          </w:p>
        </w:tc>
        <w:tc>
          <w:tcPr>
            <w:shd w:fill="ffffff" w:val="clear"/>
          </w:tcPr>
          <w:p w:rsidR="00000000" w:rsidDel="00000000" w:rsidP="00000000" w:rsidRDefault="00000000" w:rsidRPr="00000000" w14:paraId="000001B6">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ffffff" w:val="clear"/>
          </w:tcPr>
          <w:p w:rsidR="00000000" w:rsidDel="00000000" w:rsidP="00000000" w:rsidRDefault="00000000" w:rsidRPr="00000000" w14:paraId="000001B7">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1B8">
            <w:pPr>
              <w:spacing w:line="276" w:lineRule="auto"/>
              <w:contextualSpacing w:val="0"/>
              <w:jc w:val="center"/>
              <w:rPr/>
            </w:pPr>
            <w:r w:rsidDel="00000000" w:rsidR="00000000" w:rsidRPr="00000000">
              <w:rPr>
                <w:rtl w:val="0"/>
              </w:rPr>
              <w:t xml:space="preserve">66</w:t>
            </w:r>
          </w:p>
        </w:tc>
        <w:tc>
          <w:tcPr>
            <w:shd w:fill="deebf6" w:val="clear"/>
          </w:tcPr>
          <w:p w:rsidR="00000000" w:rsidDel="00000000" w:rsidP="00000000" w:rsidRDefault="00000000" w:rsidRPr="00000000" w14:paraId="000001B9">
            <w:pPr>
              <w:spacing w:line="276" w:lineRule="auto"/>
              <w:contextualSpacing w:val="0"/>
              <w:jc w:val="center"/>
              <w:rPr/>
            </w:pPr>
            <w:r w:rsidDel="00000000" w:rsidR="00000000" w:rsidRPr="00000000">
              <w:rPr>
                <w:rtl w:val="0"/>
              </w:rPr>
              <w:t xml:space="preserve">3.5.1</w:t>
            </w:r>
          </w:p>
        </w:tc>
        <w:tc>
          <w:tcPr>
            <w:shd w:fill="deebf6" w:val="clear"/>
          </w:tcPr>
          <w:p w:rsidR="00000000" w:rsidDel="00000000" w:rsidP="00000000" w:rsidRDefault="00000000" w:rsidRPr="00000000" w14:paraId="000001BA">
            <w:pPr>
              <w:spacing w:line="276" w:lineRule="auto"/>
              <w:contextualSpacing w:val="0"/>
              <w:rPr/>
            </w:pPr>
            <w:r w:rsidDel="00000000" w:rsidR="00000000" w:rsidRPr="00000000">
              <w:rPr>
                <w:rtl w:val="0"/>
              </w:rPr>
              <w:t xml:space="preserve">Selecting the option will create a new blank entry at the bottom of the list, and prompt the user to enter text. </w:t>
            </w:r>
          </w:p>
        </w:tc>
        <w:tc>
          <w:tcPr>
            <w:shd w:fill="deebf6" w:val="clear"/>
          </w:tcPr>
          <w:p w:rsidR="00000000" w:rsidDel="00000000" w:rsidP="00000000" w:rsidRDefault="00000000" w:rsidRPr="00000000" w14:paraId="000001BB">
            <w:pPr>
              <w:spacing w:line="276" w:lineRule="auto"/>
              <w:contextualSpacing w:val="0"/>
              <w:rPr/>
            </w:pPr>
            <w:r w:rsidDel="00000000" w:rsidR="00000000" w:rsidRPr="00000000">
              <w:rPr>
                <w:rtl w:val="0"/>
              </w:rPr>
              <w:t xml:space="preserve">SW </w:t>
            </w:r>
          </w:p>
        </w:tc>
        <w:tc>
          <w:tcPr>
            <w:shd w:fill="deebf6" w:val="clear"/>
          </w:tcPr>
          <w:p w:rsidR="00000000" w:rsidDel="00000000" w:rsidP="00000000" w:rsidRDefault="00000000" w:rsidRPr="00000000" w14:paraId="000001BC">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deebf6" w:val="clear"/>
          </w:tcPr>
          <w:p w:rsidR="00000000" w:rsidDel="00000000" w:rsidP="00000000" w:rsidRDefault="00000000" w:rsidRPr="00000000" w14:paraId="000001BD">
            <w:pPr>
              <w:spacing w:line="276" w:lineRule="auto"/>
              <w:contextualSpacing w:val="0"/>
              <w:rPr/>
            </w:pPr>
            <w:r w:rsidDel="00000000" w:rsidR="00000000" w:rsidRPr="00000000">
              <w:rPr>
                <w:rtl w:val="0"/>
              </w:rPr>
              <w:t xml:space="preserve">UC65_User_Adds_HelpfulResource</w:t>
            </w:r>
          </w:p>
        </w:tc>
      </w:tr>
      <w:tr>
        <w:tc>
          <w:tcPr>
            <w:shd w:fill="ffffff" w:val="clear"/>
          </w:tcPr>
          <w:p w:rsidR="00000000" w:rsidDel="00000000" w:rsidP="00000000" w:rsidRDefault="00000000" w:rsidRPr="00000000" w14:paraId="000001BE">
            <w:pPr>
              <w:spacing w:line="276" w:lineRule="auto"/>
              <w:contextualSpacing w:val="0"/>
              <w:jc w:val="center"/>
              <w:rPr/>
            </w:pPr>
            <w:r w:rsidDel="00000000" w:rsidR="00000000" w:rsidRPr="00000000">
              <w:rPr>
                <w:rtl w:val="0"/>
              </w:rPr>
              <w:t xml:space="preserve">67</w:t>
            </w:r>
          </w:p>
        </w:tc>
        <w:tc>
          <w:tcPr>
            <w:shd w:fill="ffffff" w:val="clear"/>
          </w:tcPr>
          <w:p w:rsidR="00000000" w:rsidDel="00000000" w:rsidP="00000000" w:rsidRDefault="00000000" w:rsidRPr="00000000" w14:paraId="000001BF">
            <w:pPr>
              <w:spacing w:line="276" w:lineRule="auto"/>
              <w:contextualSpacing w:val="0"/>
              <w:jc w:val="center"/>
              <w:rPr/>
            </w:pPr>
            <w:r w:rsidDel="00000000" w:rsidR="00000000" w:rsidRPr="00000000">
              <w:rPr>
                <w:rtl w:val="0"/>
              </w:rPr>
              <w:t xml:space="preserve">3.5.1</w:t>
            </w:r>
          </w:p>
        </w:tc>
        <w:tc>
          <w:tcPr>
            <w:shd w:fill="ffffff" w:val="clear"/>
          </w:tcPr>
          <w:p w:rsidR="00000000" w:rsidDel="00000000" w:rsidP="00000000" w:rsidRDefault="00000000" w:rsidRPr="00000000" w14:paraId="000001C0">
            <w:pPr>
              <w:spacing w:line="276" w:lineRule="auto"/>
              <w:contextualSpacing w:val="0"/>
              <w:rPr/>
            </w:pPr>
            <w:r w:rsidDel="00000000" w:rsidR="00000000" w:rsidRPr="00000000">
              <w:rPr>
                <w:rtl w:val="0"/>
              </w:rPr>
              <w:t xml:space="preserve">The field will accept input from the on-screen keyboard. </w:t>
            </w:r>
          </w:p>
        </w:tc>
        <w:tc>
          <w:tcPr>
            <w:shd w:fill="ffffff" w:val="clear"/>
          </w:tcPr>
          <w:p w:rsidR="00000000" w:rsidDel="00000000" w:rsidP="00000000" w:rsidRDefault="00000000" w:rsidRPr="00000000" w14:paraId="000001C1">
            <w:pPr>
              <w:spacing w:line="276" w:lineRule="auto"/>
              <w:contextualSpacing w:val="0"/>
              <w:rPr/>
            </w:pPr>
            <w:r w:rsidDel="00000000" w:rsidR="00000000" w:rsidRPr="00000000">
              <w:rPr>
                <w:rtl w:val="0"/>
              </w:rPr>
              <w:t xml:space="preserve">SWC65</w:t>
            </w:r>
          </w:p>
        </w:tc>
        <w:tc>
          <w:tcPr>
            <w:shd w:fill="ffffff" w:val="clear"/>
          </w:tcPr>
          <w:p w:rsidR="00000000" w:rsidDel="00000000" w:rsidP="00000000" w:rsidRDefault="00000000" w:rsidRPr="00000000" w14:paraId="000001C2">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ffffff" w:val="clear"/>
          </w:tcPr>
          <w:p w:rsidR="00000000" w:rsidDel="00000000" w:rsidP="00000000" w:rsidRDefault="00000000" w:rsidRPr="00000000" w14:paraId="000001C3">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1C4">
            <w:pPr>
              <w:spacing w:line="276" w:lineRule="auto"/>
              <w:contextualSpacing w:val="0"/>
              <w:jc w:val="center"/>
              <w:rPr/>
            </w:pPr>
            <w:r w:rsidDel="00000000" w:rsidR="00000000" w:rsidRPr="00000000">
              <w:rPr>
                <w:rtl w:val="0"/>
              </w:rPr>
              <w:t xml:space="preserve">68</w:t>
            </w:r>
          </w:p>
        </w:tc>
        <w:tc>
          <w:tcPr>
            <w:shd w:fill="deebf6" w:val="clear"/>
          </w:tcPr>
          <w:p w:rsidR="00000000" w:rsidDel="00000000" w:rsidP="00000000" w:rsidRDefault="00000000" w:rsidRPr="00000000" w14:paraId="000001C5">
            <w:pPr>
              <w:spacing w:line="276" w:lineRule="auto"/>
              <w:contextualSpacing w:val="0"/>
              <w:jc w:val="center"/>
              <w:rPr/>
            </w:pPr>
            <w:r w:rsidDel="00000000" w:rsidR="00000000" w:rsidRPr="00000000">
              <w:rPr>
                <w:rtl w:val="0"/>
              </w:rPr>
              <w:t xml:space="preserve">3.5.1</w:t>
            </w:r>
          </w:p>
        </w:tc>
        <w:tc>
          <w:tcPr>
            <w:shd w:fill="deebf6" w:val="clear"/>
          </w:tcPr>
          <w:p w:rsidR="00000000" w:rsidDel="00000000" w:rsidP="00000000" w:rsidRDefault="00000000" w:rsidRPr="00000000" w14:paraId="000001C6">
            <w:pPr>
              <w:spacing w:line="276" w:lineRule="auto"/>
              <w:contextualSpacing w:val="0"/>
              <w:rPr/>
            </w:pPr>
            <w:r w:rsidDel="00000000" w:rsidR="00000000" w:rsidRPr="00000000">
              <w:rPr>
                <w:rtl w:val="0"/>
              </w:rPr>
              <w:t xml:space="preserve">The new entry will automatically be saved after selecting the save button.</w:t>
            </w:r>
          </w:p>
        </w:tc>
        <w:tc>
          <w:tcPr>
            <w:shd w:fill="deebf6" w:val="clear"/>
          </w:tcPr>
          <w:p w:rsidR="00000000" w:rsidDel="00000000" w:rsidP="00000000" w:rsidRDefault="00000000" w:rsidRPr="00000000" w14:paraId="000001C7">
            <w:pPr>
              <w:spacing w:line="276" w:lineRule="auto"/>
              <w:contextualSpacing w:val="0"/>
              <w:rPr/>
            </w:pPr>
            <w:r w:rsidDel="00000000" w:rsidR="00000000" w:rsidRPr="00000000">
              <w:rPr>
                <w:rtl w:val="0"/>
              </w:rPr>
              <w:t xml:space="preserve">SWC65</w:t>
            </w:r>
          </w:p>
        </w:tc>
        <w:tc>
          <w:tcPr>
            <w:shd w:fill="deebf6" w:val="clear"/>
          </w:tcPr>
          <w:p w:rsidR="00000000" w:rsidDel="00000000" w:rsidP="00000000" w:rsidRDefault="00000000" w:rsidRPr="00000000" w14:paraId="000001C8">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deebf6" w:val="clear"/>
          </w:tcPr>
          <w:p w:rsidR="00000000" w:rsidDel="00000000" w:rsidP="00000000" w:rsidRDefault="00000000" w:rsidRPr="00000000" w14:paraId="000001C9">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CA">
            <w:pPr>
              <w:spacing w:line="276" w:lineRule="auto"/>
              <w:contextualSpacing w:val="0"/>
              <w:jc w:val="center"/>
              <w:rPr/>
            </w:pPr>
            <w:r w:rsidDel="00000000" w:rsidR="00000000" w:rsidRPr="00000000">
              <w:rPr>
                <w:rtl w:val="0"/>
              </w:rPr>
              <w:t xml:space="preserve">69</w:t>
            </w:r>
          </w:p>
        </w:tc>
        <w:tc>
          <w:tcPr>
            <w:shd w:fill="ffffff" w:val="clear"/>
          </w:tcPr>
          <w:p w:rsidR="00000000" w:rsidDel="00000000" w:rsidP="00000000" w:rsidRDefault="00000000" w:rsidRPr="00000000" w14:paraId="000001CB">
            <w:pPr>
              <w:spacing w:line="276" w:lineRule="auto"/>
              <w:contextualSpacing w:val="0"/>
              <w:jc w:val="center"/>
              <w:rPr/>
            </w:pPr>
            <w:r w:rsidDel="00000000" w:rsidR="00000000" w:rsidRPr="00000000">
              <w:rPr>
                <w:rtl w:val="0"/>
              </w:rPr>
              <w:t xml:space="preserve">3.5.1</w:t>
            </w:r>
          </w:p>
        </w:tc>
        <w:tc>
          <w:tcPr>
            <w:shd w:fill="ffffff" w:val="clear"/>
          </w:tcPr>
          <w:p w:rsidR="00000000" w:rsidDel="00000000" w:rsidP="00000000" w:rsidRDefault="00000000" w:rsidRPr="00000000" w14:paraId="000001CC">
            <w:pPr>
              <w:spacing w:line="276" w:lineRule="auto"/>
              <w:contextualSpacing w:val="0"/>
              <w:rPr/>
            </w:pPr>
            <w:r w:rsidDel="00000000" w:rsidR="00000000" w:rsidRPr="00000000">
              <w:rPr>
                <w:rtl w:val="0"/>
              </w:rPr>
              <w:t xml:space="preserve">The user will be able to see the new entry in the list after selecting the save button.</w:t>
            </w:r>
          </w:p>
        </w:tc>
        <w:tc>
          <w:tcPr>
            <w:shd w:fill="ffffff" w:val="clear"/>
          </w:tcPr>
          <w:p w:rsidR="00000000" w:rsidDel="00000000" w:rsidP="00000000" w:rsidRDefault="00000000" w:rsidRPr="00000000" w14:paraId="000001CD">
            <w:pPr>
              <w:spacing w:line="276" w:lineRule="auto"/>
              <w:contextualSpacing w:val="0"/>
              <w:rPr/>
            </w:pPr>
            <w:r w:rsidDel="00000000" w:rsidR="00000000" w:rsidRPr="00000000">
              <w:rPr>
                <w:rtl w:val="0"/>
              </w:rPr>
              <w:t xml:space="preserve">SWC65</w:t>
            </w:r>
          </w:p>
        </w:tc>
        <w:tc>
          <w:tcPr>
            <w:shd w:fill="ffffff" w:val="clear"/>
          </w:tcPr>
          <w:p w:rsidR="00000000" w:rsidDel="00000000" w:rsidP="00000000" w:rsidRDefault="00000000" w:rsidRPr="00000000" w14:paraId="000001CE">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ffffff" w:val="clear"/>
          </w:tcPr>
          <w:p w:rsidR="00000000" w:rsidDel="00000000" w:rsidP="00000000" w:rsidRDefault="00000000" w:rsidRPr="00000000" w14:paraId="000001CF">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1D0">
            <w:pPr>
              <w:spacing w:line="276" w:lineRule="auto"/>
              <w:contextualSpacing w:val="0"/>
              <w:jc w:val="center"/>
              <w:rPr/>
            </w:pPr>
            <w:r w:rsidDel="00000000" w:rsidR="00000000" w:rsidRPr="00000000">
              <w:rPr>
                <w:rtl w:val="0"/>
              </w:rPr>
              <w:t xml:space="preserve">70</w:t>
            </w:r>
          </w:p>
        </w:tc>
        <w:tc>
          <w:tcPr>
            <w:shd w:fill="deebf6" w:val="clear"/>
          </w:tcPr>
          <w:p w:rsidR="00000000" w:rsidDel="00000000" w:rsidP="00000000" w:rsidRDefault="00000000" w:rsidRPr="00000000" w14:paraId="000001D1">
            <w:pPr>
              <w:spacing w:line="276" w:lineRule="auto"/>
              <w:contextualSpacing w:val="0"/>
              <w:jc w:val="center"/>
              <w:rPr/>
            </w:pPr>
            <w:r w:rsidDel="00000000" w:rsidR="00000000" w:rsidRPr="00000000">
              <w:rPr>
                <w:rtl w:val="0"/>
              </w:rPr>
              <w:t xml:space="preserve">3.5.1</w:t>
            </w:r>
          </w:p>
        </w:tc>
        <w:tc>
          <w:tcPr>
            <w:shd w:fill="deebf6" w:val="clear"/>
          </w:tcPr>
          <w:p w:rsidR="00000000" w:rsidDel="00000000" w:rsidP="00000000" w:rsidRDefault="00000000" w:rsidRPr="00000000" w14:paraId="000001D2">
            <w:pPr>
              <w:spacing w:line="276" w:lineRule="auto"/>
              <w:contextualSpacing w:val="0"/>
              <w:rPr/>
            </w:pPr>
            <w:r w:rsidDel="00000000" w:rsidR="00000000" w:rsidRPr="00000000">
              <w:rPr>
                <w:rtl w:val="0"/>
              </w:rPr>
              <w:t xml:space="preserve">Entries will be stored locally on the user’s device for fast retrieval by the system when users access their helpful resources.</w:t>
            </w:r>
          </w:p>
        </w:tc>
        <w:tc>
          <w:tcPr>
            <w:shd w:fill="deebf6" w:val="clear"/>
          </w:tcPr>
          <w:p w:rsidR="00000000" w:rsidDel="00000000" w:rsidP="00000000" w:rsidRDefault="00000000" w:rsidRPr="00000000" w14:paraId="000001D3">
            <w:pPr>
              <w:spacing w:line="276" w:lineRule="auto"/>
              <w:contextualSpacing w:val="0"/>
              <w:rPr/>
            </w:pPr>
            <w:r w:rsidDel="00000000" w:rsidR="00000000" w:rsidRPr="00000000">
              <w:rPr>
                <w:rtl w:val="0"/>
              </w:rPr>
              <w:t xml:space="preserve">SWC65</w:t>
            </w:r>
          </w:p>
        </w:tc>
        <w:tc>
          <w:tcPr>
            <w:shd w:fill="deebf6" w:val="clear"/>
          </w:tcPr>
          <w:p w:rsidR="00000000" w:rsidDel="00000000" w:rsidP="00000000" w:rsidRDefault="00000000" w:rsidRPr="00000000" w14:paraId="000001D4">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deebf6" w:val="clear"/>
          </w:tcPr>
          <w:p w:rsidR="00000000" w:rsidDel="00000000" w:rsidP="00000000" w:rsidRDefault="00000000" w:rsidRPr="00000000" w14:paraId="000001D5">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D6">
            <w:pPr>
              <w:spacing w:line="276" w:lineRule="auto"/>
              <w:contextualSpacing w:val="0"/>
              <w:jc w:val="center"/>
              <w:rPr/>
            </w:pPr>
            <w:r w:rsidDel="00000000" w:rsidR="00000000" w:rsidRPr="00000000">
              <w:rPr>
                <w:rtl w:val="0"/>
              </w:rPr>
              <w:t xml:space="preserve">71</w:t>
            </w:r>
          </w:p>
        </w:tc>
        <w:tc>
          <w:tcPr>
            <w:shd w:fill="ffffff" w:val="clear"/>
          </w:tcPr>
          <w:p w:rsidR="00000000" w:rsidDel="00000000" w:rsidP="00000000" w:rsidRDefault="00000000" w:rsidRPr="00000000" w14:paraId="000001D7">
            <w:pPr>
              <w:spacing w:line="276" w:lineRule="auto"/>
              <w:contextualSpacing w:val="0"/>
              <w:jc w:val="center"/>
              <w:rPr/>
            </w:pPr>
            <w:r w:rsidDel="00000000" w:rsidR="00000000" w:rsidRPr="00000000">
              <w:rPr>
                <w:rtl w:val="0"/>
              </w:rPr>
              <w:t xml:space="preserve">3.5.2</w:t>
            </w:r>
          </w:p>
        </w:tc>
        <w:tc>
          <w:tcPr>
            <w:shd w:fill="ffffff" w:val="clear"/>
          </w:tcPr>
          <w:p w:rsidR="00000000" w:rsidDel="00000000" w:rsidP="00000000" w:rsidRDefault="00000000" w:rsidRPr="00000000" w14:paraId="000001D8">
            <w:pPr>
              <w:spacing w:line="276" w:lineRule="auto"/>
              <w:contextualSpacing w:val="0"/>
              <w:rPr/>
            </w:pPr>
            <w:r w:rsidDel="00000000" w:rsidR="00000000" w:rsidRPr="00000000">
              <w:rPr>
                <w:rtl w:val="0"/>
              </w:rPr>
              <w:t xml:space="preserve">The user shall be able to edit entries in the list to keep them up to date, or remove old entries if they have become redundant or unnecessary. </w:t>
            </w:r>
          </w:p>
        </w:tc>
        <w:tc>
          <w:tcPr>
            <w:shd w:fill="ffffff" w:val="clear"/>
          </w:tcPr>
          <w:p w:rsidR="00000000" w:rsidDel="00000000" w:rsidP="00000000" w:rsidRDefault="00000000" w:rsidRPr="00000000" w14:paraId="000001D9">
            <w:pPr>
              <w:spacing w:line="276" w:lineRule="auto"/>
              <w:contextualSpacing w:val="0"/>
              <w:rPr/>
            </w:pPr>
            <w:r w:rsidDel="00000000" w:rsidR="00000000" w:rsidRPr="00000000">
              <w:rPr>
                <w:rtl w:val="0"/>
              </w:rPr>
              <w:t xml:space="preserve">SW</w:t>
            </w:r>
          </w:p>
        </w:tc>
        <w:tc>
          <w:tcPr>
            <w:shd w:fill="ffffff" w:val="clear"/>
          </w:tcPr>
          <w:p w:rsidR="00000000" w:rsidDel="00000000" w:rsidP="00000000" w:rsidRDefault="00000000" w:rsidRPr="00000000" w14:paraId="000001DA">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ffffff" w:val="clear"/>
          </w:tcPr>
          <w:p w:rsidR="00000000" w:rsidDel="00000000" w:rsidP="00000000" w:rsidRDefault="00000000" w:rsidRPr="00000000" w14:paraId="000001DB">
            <w:pPr>
              <w:spacing w:line="276" w:lineRule="auto"/>
              <w:contextualSpacing w:val="0"/>
              <w:rPr/>
            </w:pPr>
            <w:r w:rsidDel="00000000" w:rsidR="00000000" w:rsidRPr="00000000">
              <w:rPr>
                <w:rtl w:val="0"/>
              </w:rPr>
              <w:t xml:space="preserve">UC70_User_Edits_HelpfulResource</w:t>
            </w:r>
          </w:p>
        </w:tc>
      </w:tr>
      <w:tr>
        <w:tc>
          <w:tcPr>
            <w:shd w:fill="deebf6" w:val="clear"/>
          </w:tcPr>
          <w:p w:rsidR="00000000" w:rsidDel="00000000" w:rsidP="00000000" w:rsidRDefault="00000000" w:rsidRPr="00000000" w14:paraId="000001DC">
            <w:pPr>
              <w:spacing w:line="276" w:lineRule="auto"/>
              <w:contextualSpacing w:val="0"/>
              <w:jc w:val="center"/>
              <w:rPr/>
            </w:pPr>
            <w:r w:rsidDel="00000000" w:rsidR="00000000" w:rsidRPr="00000000">
              <w:rPr>
                <w:rtl w:val="0"/>
              </w:rPr>
              <w:t xml:space="preserve">72</w:t>
            </w:r>
          </w:p>
        </w:tc>
        <w:tc>
          <w:tcPr>
            <w:shd w:fill="deebf6" w:val="clear"/>
          </w:tcPr>
          <w:p w:rsidR="00000000" w:rsidDel="00000000" w:rsidP="00000000" w:rsidRDefault="00000000" w:rsidRPr="00000000" w14:paraId="000001DD">
            <w:pPr>
              <w:spacing w:line="276" w:lineRule="auto"/>
              <w:contextualSpacing w:val="0"/>
              <w:jc w:val="center"/>
              <w:rPr/>
            </w:pPr>
            <w:r w:rsidDel="00000000" w:rsidR="00000000" w:rsidRPr="00000000">
              <w:rPr>
                <w:rtl w:val="0"/>
              </w:rPr>
              <w:t xml:space="preserve">3.5.2</w:t>
            </w:r>
          </w:p>
        </w:tc>
        <w:tc>
          <w:tcPr>
            <w:shd w:fill="deebf6" w:val="clear"/>
          </w:tcPr>
          <w:p w:rsidR="00000000" w:rsidDel="00000000" w:rsidP="00000000" w:rsidRDefault="00000000" w:rsidRPr="00000000" w14:paraId="000001DE">
            <w:pPr>
              <w:spacing w:line="276" w:lineRule="auto"/>
              <w:contextualSpacing w:val="0"/>
              <w:rPr/>
            </w:pPr>
            <w:r w:rsidDel="00000000" w:rsidR="00000000" w:rsidRPr="00000000">
              <w:rPr>
                <w:rtl w:val="0"/>
              </w:rPr>
              <w:t xml:space="preserve">This will be done by toggling the edit button, when toggled on, the screen will enter an edit mode which well let users reorder, edit or delete entries. </w:t>
            </w:r>
          </w:p>
        </w:tc>
        <w:tc>
          <w:tcPr>
            <w:shd w:fill="deebf6" w:val="clear"/>
          </w:tcPr>
          <w:p w:rsidR="00000000" w:rsidDel="00000000" w:rsidP="00000000" w:rsidRDefault="00000000" w:rsidRPr="00000000" w14:paraId="000001DF">
            <w:pPr>
              <w:spacing w:line="276" w:lineRule="auto"/>
              <w:contextualSpacing w:val="0"/>
              <w:rPr/>
            </w:pPr>
            <w:r w:rsidDel="00000000" w:rsidR="00000000" w:rsidRPr="00000000">
              <w:rPr>
                <w:rtl w:val="0"/>
              </w:rPr>
              <w:t xml:space="preserve">SWC70</w:t>
            </w:r>
          </w:p>
        </w:tc>
        <w:tc>
          <w:tcPr>
            <w:shd w:fill="deebf6" w:val="clear"/>
          </w:tcPr>
          <w:p w:rsidR="00000000" w:rsidDel="00000000" w:rsidP="00000000" w:rsidRDefault="00000000" w:rsidRPr="00000000" w14:paraId="000001E0">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deebf6" w:val="clear"/>
          </w:tcPr>
          <w:p w:rsidR="00000000" w:rsidDel="00000000" w:rsidP="00000000" w:rsidRDefault="00000000" w:rsidRPr="00000000" w14:paraId="000001E1">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E2">
            <w:pPr>
              <w:spacing w:line="276" w:lineRule="auto"/>
              <w:contextualSpacing w:val="0"/>
              <w:jc w:val="center"/>
              <w:rPr/>
            </w:pPr>
            <w:r w:rsidDel="00000000" w:rsidR="00000000" w:rsidRPr="00000000">
              <w:rPr>
                <w:rtl w:val="0"/>
              </w:rPr>
              <w:t xml:space="preserve">73</w:t>
            </w:r>
          </w:p>
        </w:tc>
        <w:tc>
          <w:tcPr>
            <w:shd w:fill="ffffff" w:val="clear"/>
          </w:tcPr>
          <w:p w:rsidR="00000000" w:rsidDel="00000000" w:rsidP="00000000" w:rsidRDefault="00000000" w:rsidRPr="00000000" w14:paraId="000001E3">
            <w:pPr>
              <w:spacing w:line="276" w:lineRule="auto"/>
              <w:contextualSpacing w:val="0"/>
              <w:jc w:val="center"/>
              <w:rPr/>
            </w:pPr>
            <w:r w:rsidDel="00000000" w:rsidR="00000000" w:rsidRPr="00000000">
              <w:rPr>
                <w:rtl w:val="0"/>
              </w:rPr>
              <w:t xml:space="preserve">3.5.2</w:t>
            </w:r>
          </w:p>
        </w:tc>
        <w:tc>
          <w:tcPr>
            <w:shd w:fill="ffffff" w:val="clear"/>
          </w:tcPr>
          <w:p w:rsidR="00000000" w:rsidDel="00000000" w:rsidP="00000000" w:rsidRDefault="00000000" w:rsidRPr="00000000" w14:paraId="000001E4">
            <w:pPr>
              <w:spacing w:line="276" w:lineRule="auto"/>
              <w:contextualSpacing w:val="0"/>
              <w:rPr/>
            </w:pPr>
            <w:r w:rsidDel="00000000" w:rsidR="00000000" w:rsidRPr="00000000">
              <w:rPr>
                <w:rtl w:val="0"/>
              </w:rPr>
              <w:t xml:space="preserve">Tapping on existing entries will allow the text in them to be edited and saved. </w:t>
            </w:r>
          </w:p>
        </w:tc>
        <w:tc>
          <w:tcPr>
            <w:shd w:fill="ffffff" w:val="clear"/>
          </w:tcPr>
          <w:p w:rsidR="00000000" w:rsidDel="00000000" w:rsidP="00000000" w:rsidRDefault="00000000" w:rsidRPr="00000000" w14:paraId="000001E5">
            <w:pPr>
              <w:spacing w:line="276" w:lineRule="auto"/>
              <w:contextualSpacing w:val="0"/>
              <w:rPr/>
            </w:pPr>
            <w:r w:rsidDel="00000000" w:rsidR="00000000" w:rsidRPr="00000000">
              <w:rPr>
                <w:rtl w:val="0"/>
              </w:rPr>
              <w:t xml:space="preserve">SWC70</w:t>
            </w:r>
          </w:p>
        </w:tc>
        <w:tc>
          <w:tcPr>
            <w:shd w:fill="ffffff" w:val="clear"/>
          </w:tcPr>
          <w:p w:rsidR="00000000" w:rsidDel="00000000" w:rsidP="00000000" w:rsidRDefault="00000000" w:rsidRPr="00000000" w14:paraId="000001E6">
            <w:pPr>
              <w:spacing w:line="276" w:lineRule="auto"/>
              <w:contextualSpacing w:val="0"/>
              <w:rPr/>
            </w:pPr>
            <w:r w:rsidDel="00000000" w:rsidR="00000000" w:rsidRPr="00000000">
              <w:rPr>
                <w:rFonts w:ascii="Arial Unicode MS" w:cs="Arial Unicode MS" w:eastAsia="Arial Unicode MS" w:hAnsi="Arial Unicode MS"/>
                <w:rtl w:val="0"/>
              </w:rPr>
              <w:t xml:space="preserve">1，2</w:t>
            </w:r>
          </w:p>
        </w:tc>
        <w:tc>
          <w:tcPr>
            <w:shd w:fill="ffffff" w:val="clear"/>
          </w:tcPr>
          <w:p w:rsidR="00000000" w:rsidDel="00000000" w:rsidP="00000000" w:rsidRDefault="00000000" w:rsidRPr="00000000" w14:paraId="000001E7">
            <w:pPr>
              <w:spacing w:line="276" w:lineRule="auto"/>
              <w:contextualSpacing w:val="0"/>
              <w:rPr/>
            </w:pPr>
            <w:r w:rsidDel="00000000" w:rsidR="00000000" w:rsidRPr="00000000">
              <w:rPr>
                <w:rtl w:val="0"/>
              </w:rPr>
            </w:r>
          </w:p>
        </w:tc>
      </w:tr>
      <w:tr>
        <w:tc>
          <w:tcPr>
            <w:shd w:fill="deebf6" w:val="clear"/>
          </w:tcPr>
          <w:p w:rsidR="00000000" w:rsidDel="00000000" w:rsidP="00000000" w:rsidRDefault="00000000" w:rsidRPr="00000000" w14:paraId="000001E8">
            <w:pPr>
              <w:spacing w:line="276" w:lineRule="auto"/>
              <w:contextualSpacing w:val="0"/>
              <w:jc w:val="center"/>
              <w:rPr/>
            </w:pPr>
            <w:r w:rsidDel="00000000" w:rsidR="00000000" w:rsidRPr="00000000">
              <w:rPr>
                <w:rtl w:val="0"/>
              </w:rPr>
              <w:t xml:space="preserve">74</w:t>
            </w:r>
          </w:p>
        </w:tc>
        <w:tc>
          <w:tcPr>
            <w:shd w:fill="deebf6" w:val="clear"/>
          </w:tcPr>
          <w:p w:rsidR="00000000" w:rsidDel="00000000" w:rsidP="00000000" w:rsidRDefault="00000000" w:rsidRPr="00000000" w14:paraId="000001E9">
            <w:pPr>
              <w:spacing w:line="276" w:lineRule="auto"/>
              <w:contextualSpacing w:val="0"/>
              <w:jc w:val="center"/>
              <w:rPr/>
            </w:pPr>
            <w:r w:rsidDel="00000000" w:rsidR="00000000" w:rsidRPr="00000000">
              <w:rPr>
                <w:rtl w:val="0"/>
              </w:rPr>
              <w:t xml:space="preserve">3.7.1</w:t>
            </w:r>
          </w:p>
        </w:tc>
        <w:tc>
          <w:tcPr>
            <w:shd w:fill="deebf6" w:val="clear"/>
          </w:tcPr>
          <w:p w:rsidR="00000000" w:rsidDel="00000000" w:rsidP="00000000" w:rsidRDefault="00000000" w:rsidRPr="00000000" w14:paraId="000001EA">
            <w:pPr>
              <w:spacing w:line="276" w:lineRule="auto"/>
              <w:contextualSpacing w:val="0"/>
              <w:rPr/>
            </w:pPr>
            <w:r w:rsidDel="00000000" w:rsidR="00000000" w:rsidRPr="00000000">
              <w:rPr>
                <w:rtl w:val="0"/>
              </w:rPr>
              <w:t xml:space="preserve">Additional components such as a feature that allows for adding music to cards would give users greater options within the application; helping them to expand on and personalise their experience to be one that perfectly suits their preferences.</w:t>
            </w:r>
          </w:p>
        </w:tc>
        <w:tc>
          <w:tcPr>
            <w:shd w:fill="deebf6" w:val="clear"/>
          </w:tcPr>
          <w:p w:rsidR="00000000" w:rsidDel="00000000" w:rsidP="00000000" w:rsidRDefault="00000000" w:rsidRPr="00000000" w14:paraId="000001EB">
            <w:pPr>
              <w:spacing w:line="276" w:lineRule="auto"/>
              <w:contextualSpacing w:val="0"/>
              <w:rPr/>
            </w:pPr>
            <w:r w:rsidDel="00000000" w:rsidR="00000000" w:rsidRPr="00000000">
              <w:rPr>
                <w:rtl w:val="0"/>
              </w:rPr>
              <w:t xml:space="preserve">NTH</w:t>
            </w:r>
          </w:p>
        </w:tc>
        <w:tc>
          <w:tcPr>
            <w:shd w:fill="deebf6" w:val="clear"/>
          </w:tcPr>
          <w:p w:rsidR="00000000" w:rsidDel="00000000" w:rsidP="00000000" w:rsidRDefault="00000000" w:rsidRPr="00000000" w14:paraId="000001EC">
            <w:pPr>
              <w:spacing w:line="276" w:lineRule="auto"/>
              <w:contextualSpacing w:val="0"/>
              <w:rPr/>
            </w:pPr>
            <w:r w:rsidDel="00000000" w:rsidR="00000000" w:rsidRPr="00000000">
              <w:rPr>
                <w:rtl w:val="0"/>
              </w:rPr>
              <w:t xml:space="preserve">3</w:t>
            </w:r>
          </w:p>
        </w:tc>
        <w:tc>
          <w:tcPr>
            <w:shd w:fill="deebf6" w:val="clear"/>
          </w:tcPr>
          <w:p w:rsidR="00000000" w:rsidDel="00000000" w:rsidP="00000000" w:rsidRDefault="00000000" w:rsidRPr="00000000" w14:paraId="000001ED">
            <w:pPr>
              <w:spacing w:line="276" w:lineRule="auto"/>
              <w:contextualSpacing w:val="0"/>
              <w:rPr/>
            </w:pPr>
            <w:r w:rsidDel="00000000" w:rsidR="00000000" w:rsidRPr="00000000">
              <w:rPr>
                <w:rtl w:val="0"/>
              </w:rPr>
            </w:r>
          </w:p>
        </w:tc>
      </w:tr>
      <w:tr>
        <w:tc>
          <w:tcPr>
            <w:shd w:fill="ffffff" w:val="clear"/>
          </w:tcPr>
          <w:p w:rsidR="00000000" w:rsidDel="00000000" w:rsidP="00000000" w:rsidRDefault="00000000" w:rsidRPr="00000000" w14:paraId="000001EE">
            <w:pPr>
              <w:spacing w:line="276" w:lineRule="auto"/>
              <w:contextualSpacing w:val="0"/>
              <w:jc w:val="center"/>
              <w:rPr/>
            </w:pPr>
            <w:r w:rsidDel="00000000" w:rsidR="00000000" w:rsidRPr="00000000">
              <w:rPr>
                <w:rtl w:val="0"/>
              </w:rPr>
              <w:t xml:space="preserve">75</w:t>
            </w:r>
          </w:p>
        </w:tc>
        <w:tc>
          <w:tcPr>
            <w:shd w:fill="ffffff" w:val="clear"/>
          </w:tcPr>
          <w:p w:rsidR="00000000" w:rsidDel="00000000" w:rsidP="00000000" w:rsidRDefault="00000000" w:rsidRPr="00000000" w14:paraId="000001EF">
            <w:pPr>
              <w:spacing w:line="276" w:lineRule="auto"/>
              <w:contextualSpacing w:val="0"/>
              <w:jc w:val="center"/>
              <w:rPr/>
            </w:pPr>
            <w:r w:rsidDel="00000000" w:rsidR="00000000" w:rsidRPr="00000000">
              <w:rPr>
                <w:rtl w:val="0"/>
              </w:rPr>
              <w:t xml:space="preserve">3.7.2</w:t>
            </w:r>
          </w:p>
        </w:tc>
        <w:tc>
          <w:tcPr>
            <w:shd w:fill="ffffff" w:val="clear"/>
          </w:tcPr>
          <w:p w:rsidR="00000000" w:rsidDel="00000000" w:rsidP="00000000" w:rsidRDefault="00000000" w:rsidRPr="00000000" w14:paraId="000001F0">
            <w:pPr>
              <w:spacing w:line="276" w:lineRule="auto"/>
              <w:contextualSpacing w:val="0"/>
              <w:rPr/>
            </w:pPr>
            <w:r w:rsidDel="00000000" w:rsidR="00000000" w:rsidRPr="00000000">
              <w:rPr>
                <w:rtl w:val="0"/>
              </w:rPr>
              <w:t xml:space="preserve">By also adding different kinds of custom functionalities, such as different animations, visual effects and and audio cues the application can be personalised to the users preferences. </w:t>
            </w:r>
          </w:p>
        </w:tc>
        <w:tc>
          <w:tcPr>
            <w:shd w:fill="ffffff" w:val="clear"/>
          </w:tcPr>
          <w:p w:rsidR="00000000" w:rsidDel="00000000" w:rsidP="00000000" w:rsidRDefault="00000000" w:rsidRPr="00000000" w14:paraId="000001F1">
            <w:pPr>
              <w:spacing w:line="276" w:lineRule="auto"/>
              <w:contextualSpacing w:val="0"/>
              <w:rPr/>
            </w:pPr>
            <w:r w:rsidDel="00000000" w:rsidR="00000000" w:rsidRPr="00000000">
              <w:rPr>
                <w:rtl w:val="0"/>
              </w:rPr>
              <w:t xml:space="preserve">NTH</w:t>
            </w:r>
          </w:p>
        </w:tc>
        <w:tc>
          <w:tcPr>
            <w:shd w:fill="ffffff" w:val="clear"/>
          </w:tcPr>
          <w:p w:rsidR="00000000" w:rsidDel="00000000" w:rsidP="00000000" w:rsidRDefault="00000000" w:rsidRPr="00000000" w14:paraId="000001F2">
            <w:pPr>
              <w:spacing w:line="276" w:lineRule="auto"/>
              <w:contextualSpacing w:val="0"/>
              <w:rPr/>
            </w:pPr>
            <w:r w:rsidDel="00000000" w:rsidR="00000000" w:rsidRPr="00000000">
              <w:rPr>
                <w:rtl w:val="0"/>
              </w:rPr>
              <w:t xml:space="preserve">3</w:t>
            </w:r>
          </w:p>
        </w:tc>
        <w:tc>
          <w:tcPr>
            <w:shd w:fill="ffffff" w:val="clear"/>
          </w:tcPr>
          <w:p w:rsidR="00000000" w:rsidDel="00000000" w:rsidP="00000000" w:rsidRDefault="00000000" w:rsidRPr="00000000" w14:paraId="000001F3">
            <w:pPr>
              <w:spacing w:line="276" w:lineRule="auto"/>
              <w:contextualSpacing w:val="0"/>
              <w:rPr/>
            </w:pPr>
            <w:r w:rsidDel="00000000" w:rsidR="00000000" w:rsidRPr="00000000">
              <w:rPr>
                <w:rtl w:val="0"/>
              </w:rPr>
            </w:r>
          </w:p>
        </w:tc>
      </w:tr>
    </w:tbl>
    <w:p w:rsidR="00000000" w:rsidDel="00000000" w:rsidP="00000000" w:rsidRDefault="00000000" w:rsidRPr="00000000" w14:paraId="000001F4">
      <w:pPr>
        <w:spacing w:line="276" w:lineRule="auto"/>
        <w:contextualSpacing w:val="0"/>
        <w:rPr/>
      </w:pPr>
      <w:r w:rsidDel="00000000" w:rsidR="00000000" w:rsidRPr="00000000">
        <w:rPr>
          <w:rtl w:val="0"/>
        </w:rPr>
      </w:r>
    </w:p>
    <w:sectPr>
      <w:headerReference r:id="rId6" w:type="default"/>
      <w:headerReference r:id="rId7" w:type="first"/>
      <w:footerReference r:id="rId8" w:type="default"/>
      <w:footerReference r:id="rId9" w:type="first"/>
      <w:pgSz w:h="11906" w:w="16838"/>
      <w:pgMar w:bottom="144"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ind w:left="13680" w:firstLine="0"/>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contextualSpacing w:val="0"/>
      <w:rPr/>
    </w:pPr>
    <w:r w:rsidDel="00000000" w:rsidR="00000000" w:rsidRPr="00000000">
      <w:rPr>
        <w:rtl w:val="0"/>
      </w:rPr>
      <w:t xml:space="preserve">Requirements Traceability Matrix</w:t>
      <w:tab/>
      <w:tab/>
      <w:tab/>
      <w:tab/>
      <w:tab/>
      <w:tab/>
      <w:tab/>
      <w:tab/>
      <w:tab/>
      <w:tab/>
      <w:tab/>
      <w:tab/>
      <w:tab/>
      <w:t xml:space="preserve">My Wellbeing Kit</w:t>
      <w:tab/>
      <w:tab/>
      <w:tab/>
      <w:tab/>
      <w:tab/>
      <w:tab/>
      <w:tab/>
      <w:tab/>
      <w:tab/>
      <w:tab/>
      <w:t xml:space="preserve">  </w:t>
      <w:tab/>
      <w:t xml:space="preserve">   </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1795463</wp:posOffset>
          </wp:positionH>
          <wp:positionV relativeFrom="paragraph">
            <wp:posOffset>-449579</wp:posOffset>
          </wp:positionV>
          <wp:extent cx="5275815" cy="3946208"/>
          <wp:effectExtent b="0" l="0" r="0" t="0"/>
          <wp:wrapTopAndBottom distB="0" dist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275815" cy="39462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contextualSpacing w:val="1"/>
    </w:pPr>
    <w:rPr>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